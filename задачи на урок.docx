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bookmarkStart w:id="0" w:name="_GoBack"/>
      <w:bookmarkEnd w:id="0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Для учащихся 3-х классов…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1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Для приготовления обеда повару понадобилось 24 кг картошки, свеклы в 3 раза меньше, а лука в 2 раза меньше чем свеклы. Сколько килограмм лука потратил повар?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2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Оля вырезала из бумаги 5 квадратов, 7 треугольников, а кругов в 2 раза больше чем треугольников. Сколько всего Оля вырезала фигур?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3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Первое число 12, второе в 3 раза меньше, а третье в 4 раза больше чем второе. Вычисли сумму этих трех чисел.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4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школьную столовую привезли 6 кг, лимонов, яблок на 24 кг больше чем лимонов, а груш на 12 кг меньше чем яблок. Сколько килограмм груш привезли в школьную столовую?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5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Для приготовления обеда повару понадобилось 24 кг картошки, свеклы в 3 раза меньше, а лука в 2 раза меньше чем свеклы. Сколько килограмм лука потратил повар?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6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Для приготовления крахмала требуется 6 кг картошки. Сколько крахмала получится из 36 кг картофеля?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7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поход пошли 24 мальчика, а девочек в 3 раза меньше, чем мальчиков. Сколько всего детей пошло в поход?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8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Ящик с виноградом и три одинаковых ящика с яблоками весят 45 кг. Сколько весит один ящик с яблоками, если ящик с виноградом весит 15 кг.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9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На детской площадке катались дети на двух и трехколесных велосипедах. Сколько и каких велосипедов было на площадке, если всего было 21 колесо и 8 велосипедов?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10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парке выкорчевали 6 орешников, а вместо них посадили 18 орешников. Во сколько раз больше посадили орешников, чем выкорчевали?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lastRenderedPageBreak/>
        <w:t>Решение задачи 1:</w:t>
      </w:r>
    </w:p>
    <w:p w:rsidR="00D5388B" w:rsidRPr="00D5388B" w:rsidRDefault="00D5388B" w:rsidP="00DB01D6">
      <w:pPr>
        <w:numPr>
          <w:ilvl w:val="0"/>
          <w:numId w:val="1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24 : 3 = 8</w:t>
      </w:r>
    </w:p>
    <w:p w:rsidR="00D5388B" w:rsidRPr="00D5388B" w:rsidRDefault="00D5388B" w:rsidP="00DB01D6">
      <w:pPr>
        <w:numPr>
          <w:ilvl w:val="0"/>
          <w:numId w:val="1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2)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8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 = 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                       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Выражение: 24 : 8 : 2 = 4</w:t>
      </w:r>
    </w:p>
    <w:p w:rsidR="00D5388B" w:rsidRPr="00D5388B" w:rsidRDefault="00D5388B" w:rsidP="00DB01D6">
      <w:pPr>
        <w:numPr>
          <w:ilvl w:val="0"/>
          <w:numId w:val="1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Ответ: 4 кг.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2:</w:t>
      </w:r>
    </w:p>
    <w:p w:rsidR="00D5388B" w:rsidRPr="00D5388B" w:rsidRDefault="00D5388B" w:rsidP="00DB01D6">
      <w:pPr>
        <w:numPr>
          <w:ilvl w:val="0"/>
          <w:numId w:val="2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7 * 2 = 14</w:t>
      </w:r>
    </w:p>
    <w:p w:rsidR="00D5388B" w:rsidRPr="00D5388B" w:rsidRDefault="00D5388B" w:rsidP="00DB01D6">
      <w:pPr>
        <w:numPr>
          <w:ilvl w:val="0"/>
          <w:numId w:val="2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5 + 7 + 14 = 26</w:t>
      </w:r>
    </w:p>
    <w:p w:rsidR="00D5388B" w:rsidRPr="00D5388B" w:rsidRDefault="00D5388B" w:rsidP="00DB01D6">
      <w:pPr>
        <w:numPr>
          <w:ilvl w:val="0"/>
          <w:numId w:val="2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Ответ: 26 фигур.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3:</w:t>
      </w:r>
    </w:p>
    <w:p w:rsidR="00D5388B" w:rsidRPr="00D5388B" w:rsidRDefault="00D5388B" w:rsidP="00DB01D6">
      <w:pPr>
        <w:numPr>
          <w:ilvl w:val="0"/>
          <w:numId w:val="3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1)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12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3 = 4 (второе число)</w:t>
      </w:r>
    </w:p>
    <w:p w:rsidR="00D5388B" w:rsidRPr="00D5388B" w:rsidRDefault="00D5388B" w:rsidP="00DB01D6">
      <w:pPr>
        <w:numPr>
          <w:ilvl w:val="0"/>
          <w:numId w:val="3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4 * 4 = 16 (третье число)</w:t>
      </w:r>
    </w:p>
    <w:p w:rsidR="00D5388B" w:rsidRPr="00D5388B" w:rsidRDefault="00D5388B" w:rsidP="00DB01D6">
      <w:pPr>
        <w:numPr>
          <w:ilvl w:val="0"/>
          <w:numId w:val="3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3) 12 + 4 = 16 (сумма первого и второго чисел)</w:t>
      </w:r>
    </w:p>
    <w:p w:rsidR="00D5388B" w:rsidRPr="00D5388B" w:rsidRDefault="00D5388B" w:rsidP="00DB01D6">
      <w:pPr>
        <w:numPr>
          <w:ilvl w:val="0"/>
          <w:numId w:val="3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4) 16 + 16 = 32 (сумма трех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чисел)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                    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Выражение: 12 : 3 * 4 + 4 + 12 = 32</w:t>
      </w:r>
    </w:p>
    <w:p w:rsidR="00D5388B" w:rsidRPr="00D5388B" w:rsidRDefault="00D5388B" w:rsidP="00DB01D6">
      <w:pPr>
        <w:numPr>
          <w:ilvl w:val="0"/>
          <w:numId w:val="3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Ответ: 32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4:</w:t>
      </w:r>
    </w:p>
    <w:p w:rsidR="00D5388B" w:rsidRPr="00D5388B" w:rsidRDefault="00D5388B" w:rsidP="00DB01D6">
      <w:pPr>
        <w:numPr>
          <w:ilvl w:val="0"/>
          <w:numId w:val="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6 + 24 = 30 (в столовую привезли яблок)</w:t>
      </w:r>
    </w:p>
    <w:p w:rsidR="00D5388B" w:rsidRPr="00D5388B" w:rsidRDefault="00D5388B" w:rsidP="00DB01D6">
      <w:pPr>
        <w:numPr>
          <w:ilvl w:val="0"/>
          <w:numId w:val="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2) 30 — 12 = 18 (привезли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груш)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                   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Выражение: (6 + 24) — 12 = 18</w:t>
      </w:r>
    </w:p>
    <w:p w:rsidR="00D5388B" w:rsidRPr="00D5388B" w:rsidRDefault="00D5388B" w:rsidP="00DB01D6">
      <w:pPr>
        <w:numPr>
          <w:ilvl w:val="0"/>
          <w:numId w:val="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Ответ: 18 кг груш привезли в столовую.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5:</w:t>
      </w:r>
    </w:p>
    <w:p w:rsidR="00D5388B" w:rsidRPr="00D5388B" w:rsidRDefault="00D5388B" w:rsidP="00DB01D6">
      <w:pPr>
        <w:numPr>
          <w:ilvl w:val="0"/>
          <w:numId w:val="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1)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24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3 = 8 (понадобилось свеклы)</w:t>
      </w:r>
    </w:p>
    <w:p w:rsidR="00D5388B" w:rsidRPr="00D5388B" w:rsidRDefault="00D5388B" w:rsidP="00DB01D6">
      <w:pPr>
        <w:numPr>
          <w:ilvl w:val="0"/>
          <w:numId w:val="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2)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8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 = 4 (понадобилось лука)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                        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Выражение: 24 : 3 : 2 = 4</w:t>
      </w:r>
    </w:p>
    <w:p w:rsidR="00D5388B" w:rsidRPr="00D5388B" w:rsidRDefault="00D5388B" w:rsidP="00DB01D6">
      <w:pPr>
        <w:numPr>
          <w:ilvl w:val="0"/>
          <w:numId w:val="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Ответ: 4 кг лука понадобилось повару.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6:</w:t>
      </w:r>
    </w:p>
    <w:p w:rsidR="00D5388B" w:rsidRPr="00D5388B" w:rsidRDefault="00D5388B" w:rsidP="00DB01D6">
      <w:pPr>
        <w:numPr>
          <w:ilvl w:val="0"/>
          <w:numId w:val="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36 : 6 = 6</w:t>
      </w:r>
    </w:p>
    <w:p w:rsidR="00D5388B" w:rsidRPr="00D5388B" w:rsidRDefault="00D5388B" w:rsidP="00DB01D6">
      <w:pPr>
        <w:numPr>
          <w:ilvl w:val="0"/>
          <w:numId w:val="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Ответ: 6 кг крахмала.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7:</w:t>
      </w:r>
    </w:p>
    <w:p w:rsidR="00D5388B" w:rsidRPr="00D5388B" w:rsidRDefault="00D5388B" w:rsidP="00DB01D6">
      <w:pPr>
        <w:numPr>
          <w:ilvl w:val="0"/>
          <w:numId w:val="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1)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24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3 = 8 (девочек пошло в поход)</w:t>
      </w:r>
    </w:p>
    <w:p w:rsidR="00D5388B" w:rsidRPr="00D5388B" w:rsidRDefault="00D5388B" w:rsidP="00DB01D6">
      <w:pPr>
        <w:numPr>
          <w:ilvl w:val="0"/>
          <w:numId w:val="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24 + 8 = 32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                                                    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Выражение: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24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3 + 24 = 32</w:t>
      </w:r>
    </w:p>
    <w:p w:rsidR="00D5388B" w:rsidRPr="00D5388B" w:rsidRDefault="00D5388B" w:rsidP="00DB01D6">
      <w:pPr>
        <w:numPr>
          <w:ilvl w:val="0"/>
          <w:numId w:val="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Ответ: 32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8:</w:t>
      </w:r>
    </w:p>
    <w:p w:rsidR="00D5388B" w:rsidRPr="00D5388B" w:rsidRDefault="00D5388B" w:rsidP="00DB01D6">
      <w:pPr>
        <w:numPr>
          <w:ilvl w:val="0"/>
          <w:numId w:val="8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45 — 15 = 30 (весят 3 ящика с яблоками)</w:t>
      </w:r>
    </w:p>
    <w:p w:rsidR="00D5388B" w:rsidRPr="00D5388B" w:rsidRDefault="00D5388B" w:rsidP="00DB01D6">
      <w:pPr>
        <w:numPr>
          <w:ilvl w:val="0"/>
          <w:numId w:val="8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2)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30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3 = 10 (весит один ящик с яблоками)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                        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Выражение: (45 — 10) : 3 = 10</w:t>
      </w:r>
    </w:p>
    <w:p w:rsidR="00D5388B" w:rsidRPr="00D5388B" w:rsidRDefault="00D5388B" w:rsidP="00DB01D6">
      <w:pPr>
        <w:numPr>
          <w:ilvl w:val="0"/>
          <w:numId w:val="8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Ответ: 10 кг.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Решение задачи </w:t>
      </w:r>
      <w:proofErr w:type="gramStart"/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Предположим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что велосипедов было пополам. Тогда, 4*2=8, 4*3=12. 8+12=20. Одного колёса не хватает. Значит, 3-х было 5, а 2-х 3.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Ответ: на площадке было 5 трехколесных велосипедов и 3 двухколесных.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Решение задачи </w:t>
      </w:r>
      <w:proofErr w:type="gramStart"/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10: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18 : 6 = 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Ответ: в 3 раза больше орешников посадили.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</w:pP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lastRenderedPageBreak/>
        <w:t>Задача 11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Отцу 36 лет, а сыну 9. Во сколько раз отец старше сына и на сколько лет сын моложе отца?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12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Автобус за 8 часов работы расходует 48 литров топлива. Сколько литров топлива израсходует автобус за 6 часов работы?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13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столовую привезли абрикосы. Из них на компот взяли 3 килограмма, а на варенье в 3 раза больше. Сколько всего абрикос привезли в столовую?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14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лесу жили две белки – Белка и ее сестра Стрелка. Стрелка съедает на завтрак 12 орехов, а Белка на 5 меньше. На обед Стрелка съедает 14 орехов, а Белка на 4 меньше. Сколько орехов они съедают за один день, если они не ужинают.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15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4 больших коробках тетрадей в 2 раза больше, чем в 6 маленьких. Сколько тетрадей в 1 большой коробке, если в одной маленькой коробке 10 тетрадей.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16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Реши задачи:</w:t>
      </w:r>
    </w:p>
    <w:p w:rsidR="00D5388B" w:rsidRPr="00D5388B" w:rsidRDefault="00D5388B" w:rsidP="00DB01D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а) Велосипедист проезжает в час 20 км, а мотоциклист — в 3 раза больше. Сколько километров в час проезжает мотоциклист?</w:t>
      </w:r>
    </w:p>
    <w:p w:rsidR="00D5388B" w:rsidRPr="00D5388B" w:rsidRDefault="00D5388B" w:rsidP="00DB01D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б) Дуб живёт примерно 500 лет. Это на 350 лет больше, чем живёт липа. Сколько лет живёт липа?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17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 одного аэродрома одновременно в противоположных направлениях вылетели два самолёта. Скорость одного из них – 243 км/ч, скорость другого – на 18 км/ч меньше. Какое расстояние будет между ними через 12 часов?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18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8 одинаковых по массе ящиках 120 кг картошки. Сколько потребуется таких ящиков чтобы разложить 150 кг картошки?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19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Две девочки, Дина и Маша, отправились в булочную. По дороге они нашли 10 рублей. Сколько бы денег нашла одна Дина, если бы отправилась в булочную?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20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один день Ира прочитала 21 страницу, во второй — в 2 раза больше, чем в первый, а в третий — на 15 страниц меньше, чем во второй день. Сколько страниц прочитала Ира за 3 дня?</w:t>
      </w:r>
    </w:p>
    <w:p w:rsidR="00D5388B" w:rsidRDefault="00D5388B" w:rsidP="00DB0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D5388B" w:rsidRDefault="00D5388B" w:rsidP="00DB0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D5388B" w:rsidRDefault="00D5388B" w:rsidP="00DB0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lastRenderedPageBreak/>
        <w:t xml:space="preserve">Решение задачи </w:t>
      </w:r>
      <w:proofErr w:type="gramStart"/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11:</w:t>
      </w: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  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      1) 36 : 9 = 4                     2) 36 — 9 = 27</w:t>
      </w:r>
    </w:p>
    <w:p w:rsidR="00D5388B" w:rsidRPr="00D5388B" w:rsidRDefault="00D5388B" w:rsidP="00DB01D6">
      <w:pPr>
        <w:numPr>
          <w:ilvl w:val="0"/>
          <w:numId w:val="10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Ответ: в 4 раза сын моложе отца; на 27 лет отец старше сына.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Решение задачи 12:</w:t>
      </w:r>
    </w:p>
    <w:p w:rsidR="00D5388B" w:rsidRPr="00D5388B" w:rsidRDefault="00D5388B" w:rsidP="00DB01D6">
      <w:pPr>
        <w:numPr>
          <w:ilvl w:val="0"/>
          <w:numId w:val="11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1)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48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8 = 6 (литров топлива автобус расходует за 1 час)</w:t>
      </w:r>
    </w:p>
    <w:p w:rsidR="00D5388B" w:rsidRPr="00D5388B" w:rsidRDefault="00D5388B" w:rsidP="00DB01D6">
      <w:pPr>
        <w:numPr>
          <w:ilvl w:val="0"/>
          <w:numId w:val="11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2) 6 * 6 = 36 (литров автобус расходует за 6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часов)   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      Выражение: 48 : 8 * 6 = 36</w:t>
      </w:r>
    </w:p>
    <w:p w:rsidR="00D5388B" w:rsidRPr="00D5388B" w:rsidRDefault="00D5388B" w:rsidP="00DB01D6">
      <w:pPr>
        <w:numPr>
          <w:ilvl w:val="0"/>
          <w:numId w:val="11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Ответ: 36 литров.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Решение задачи 13:</w:t>
      </w:r>
    </w:p>
    <w:p w:rsidR="00D5388B" w:rsidRPr="00D5388B" w:rsidRDefault="00D5388B" w:rsidP="00DB01D6">
      <w:pPr>
        <w:numPr>
          <w:ilvl w:val="0"/>
          <w:numId w:val="12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1) 3 * 3 = 9 (взяли абрикос на варенье)</w:t>
      </w:r>
    </w:p>
    <w:p w:rsidR="00D5388B" w:rsidRPr="00D5388B" w:rsidRDefault="00D5388B" w:rsidP="00DB01D6">
      <w:pPr>
        <w:numPr>
          <w:ilvl w:val="0"/>
          <w:numId w:val="12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2) 3 + 9 = 12 (всего в столовую привезли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абрикос)   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       Выражение: 3 * 3 + 3 = 12</w:t>
      </w:r>
    </w:p>
    <w:p w:rsidR="00D5388B" w:rsidRPr="00D5388B" w:rsidRDefault="00D5388B" w:rsidP="00DB01D6">
      <w:pPr>
        <w:numPr>
          <w:ilvl w:val="0"/>
          <w:numId w:val="12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Ответ: 12 кг абрикос.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Решение задачи 14:</w:t>
      </w:r>
    </w:p>
    <w:p w:rsidR="00D5388B" w:rsidRPr="00D5388B" w:rsidRDefault="00D5388B" w:rsidP="00DB01D6">
      <w:pPr>
        <w:numPr>
          <w:ilvl w:val="0"/>
          <w:numId w:val="13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12 – 5 = 7 орехов съедает Белка на завтрак.</w:t>
      </w:r>
      <w:r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                     </w:t>
      </w: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14 – 4 = 10 орехов съедает Белка на обед.</w:t>
      </w:r>
    </w:p>
    <w:p w:rsidR="00D5388B" w:rsidRPr="00D5388B" w:rsidRDefault="00D5388B" w:rsidP="00DB01D6">
      <w:pPr>
        <w:numPr>
          <w:ilvl w:val="0"/>
          <w:numId w:val="13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12 + 7 = 19 орехов съедают на завтрак вместе.</w:t>
      </w:r>
      <w:r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             </w:t>
      </w: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11 + 14 = 25 орехов съедают на обед вместе.</w:t>
      </w:r>
    </w:p>
    <w:p w:rsidR="00D5388B" w:rsidRPr="00D5388B" w:rsidRDefault="00D5388B" w:rsidP="00DB01D6">
      <w:pPr>
        <w:numPr>
          <w:ilvl w:val="0"/>
          <w:numId w:val="13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19 + 25 = 43 ореха съедают за один день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 xml:space="preserve">Решение задачи </w:t>
      </w:r>
      <w:proofErr w:type="gramStart"/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15:</w:t>
      </w: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  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1) 6 * 10 = 60    2) 60 * 2 = 120      3) 120 : 4 = 30                                            Выражение: (10 * 6 * 2) : 4</w:t>
      </w:r>
    </w:p>
    <w:p w:rsidR="00D5388B" w:rsidRPr="00D5388B" w:rsidRDefault="00D5388B" w:rsidP="00DB01D6">
      <w:pPr>
        <w:numPr>
          <w:ilvl w:val="0"/>
          <w:numId w:val="1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Ответ: 30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Решение задач 16:</w:t>
      </w:r>
    </w:p>
    <w:p w:rsidR="00D5388B" w:rsidRPr="00D5388B" w:rsidRDefault="00D5388B" w:rsidP="00DB01D6">
      <w:pPr>
        <w:numPr>
          <w:ilvl w:val="0"/>
          <w:numId w:val="1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proofErr w:type="gramStart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а)мотоциклист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проезжает 60 километров в час. 20 * 3 = 60.</w:t>
      </w:r>
    </w:p>
    <w:p w:rsidR="00D5388B" w:rsidRPr="00D5388B" w:rsidRDefault="00D5388B" w:rsidP="00DB01D6">
      <w:pPr>
        <w:numPr>
          <w:ilvl w:val="0"/>
          <w:numId w:val="1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proofErr w:type="gramStart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б)Липа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живет 150 лет. 500 — 350 = 150.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Решение задачи 17:</w:t>
      </w:r>
    </w:p>
    <w:p w:rsidR="00D5388B" w:rsidRPr="00D5388B" w:rsidRDefault="00D5388B" w:rsidP="00DB01D6">
      <w:pPr>
        <w:numPr>
          <w:ilvl w:val="0"/>
          <w:numId w:val="1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243 — 18 = 225 км/ч — скорость второго самолета.</w:t>
      </w:r>
    </w:p>
    <w:p w:rsidR="00D5388B" w:rsidRPr="00D5388B" w:rsidRDefault="00D5388B" w:rsidP="00DB01D6">
      <w:pPr>
        <w:numPr>
          <w:ilvl w:val="0"/>
          <w:numId w:val="1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243 * 12 = 2916 км пролетит 1 самолет.</w:t>
      </w:r>
    </w:p>
    <w:p w:rsidR="00D5388B" w:rsidRPr="00D5388B" w:rsidRDefault="00D5388B" w:rsidP="00DB01D6">
      <w:pPr>
        <w:numPr>
          <w:ilvl w:val="0"/>
          <w:numId w:val="1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225 * 12 = 2700 км пролетит 2 самолет.</w:t>
      </w:r>
    </w:p>
    <w:p w:rsidR="00D5388B" w:rsidRPr="00D5388B" w:rsidRDefault="00D5388B" w:rsidP="00DB01D6">
      <w:pPr>
        <w:numPr>
          <w:ilvl w:val="0"/>
          <w:numId w:val="1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2916 + 2700 = 5616 км расстояние между самолетами.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Решение задачи 18:</w:t>
      </w:r>
    </w:p>
    <w:p w:rsidR="00D5388B" w:rsidRPr="00D5388B" w:rsidRDefault="00D5388B" w:rsidP="00DB01D6">
      <w:pPr>
        <w:numPr>
          <w:ilvl w:val="0"/>
          <w:numId w:val="1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1) 120 : 8 = 15</w:t>
      </w:r>
    </w:p>
    <w:p w:rsidR="00D5388B" w:rsidRPr="00D5388B" w:rsidRDefault="00D5388B" w:rsidP="00DB01D6">
      <w:pPr>
        <w:numPr>
          <w:ilvl w:val="0"/>
          <w:numId w:val="1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2)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150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15 = 10                                        Выражение: 150 : (120 : 8)</w:t>
      </w:r>
    </w:p>
    <w:p w:rsidR="00D5388B" w:rsidRPr="00D5388B" w:rsidRDefault="00D5388B" w:rsidP="00DB01D6">
      <w:pPr>
        <w:numPr>
          <w:ilvl w:val="0"/>
          <w:numId w:val="1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Ответ: 10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Решение задачи 19:</w:t>
      </w:r>
    </w:p>
    <w:p w:rsidR="00D5388B" w:rsidRPr="00D5388B" w:rsidRDefault="00D5388B" w:rsidP="00DB01D6">
      <w:pPr>
        <w:numPr>
          <w:ilvl w:val="0"/>
          <w:numId w:val="18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10 рублей.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Решение задачи 20:</w:t>
      </w:r>
    </w:p>
    <w:p w:rsidR="00D5388B" w:rsidRPr="00D5388B" w:rsidRDefault="00D5388B" w:rsidP="00DB01D6">
      <w:pPr>
        <w:numPr>
          <w:ilvl w:val="0"/>
          <w:numId w:val="19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Вычисляем сколько страниц прочитала Ира во второй день: 2 * 21 = 42.</w:t>
      </w:r>
    </w:p>
    <w:p w:rsidR="00D5388B" w:rsidRPr="00D5388B" w:rsidRDefault="00D5388B" w:rsidP="00DB01D6">
      <w:pPr>
        <w:numPr>
          <w:ilvl w:val="0"/>
          <w:numId w:val="19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Вычисляем сколько страниц прочитала Ира в третий день: 42 — 15 = 27.</w:t>
      </w:r>
    </w:p>
    <w:p w:rsidR="00D5388B" w:rsidRPr="00D5388B" w:rsidRDefault="00D5388B" w:rsidP="00DB01D6">
      <w:pPr>
        <w:numPr>
          <w:ilvl w:val="0"/>
          <w:numId w:val="19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Вычисляем сколько страниц прочитала Ира за 3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дня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21 + 42 + 27 = 90.</w:t>
      </w:r>
    </w:p>
    <w:p w:rsidR="00D5388B" w:rsidRPr="00D5388B" w:rsidRDefault="00D5388B" w:rsidP="00DB01D6">
      <w:pPr>
        <w:numPr>
          <w:ilvl w:val="0"/>
          <w:numId w:val="19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ОТВЕТ: Ира прочитала за 3 дня 90 страниц.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Cs w:val="24"/>
          <w:lang w:eastAsia="ru-RU"/>
        </w:rPr>
        <w:t>Задача 21</w:t>
      </w:r>
    </w:p>
    <w:p w:rsidR="00D5388B" w:rsidRPr="00D5388B" w:rsidRDefault="00D5388B" w:rsidP="00DB01D6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Cs w:val="24"/>
          <w:lang w:eastAsia="ru-RU"/>
        </w:rPr>
        <w:t>а) футболка стоит F руб., а шорты — в 9 раз дороже. Сколько стоят футболка и шорты вместе?</w:t>
      </w:r>
    </w:p>
    <w:p w:rsidR="00D5388B" w:rsidRPr="00D5388B" w:rsidRDefault="00D5388B" w:rsidP="00DB01D6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Cs w:val="24"/>
          <w:lang w:eastAsia="ru-RU"/>
        </w:rPr>
        <w:t>б) Масса дыни B кг, а масса арбуза — на 2 кг меньше. Какова общая масса арбуза и дыни?</w:t>
      </w:r>
    </w:p>
    <w:p w:rsidR="00D5388B" w:rsidRPr="00D5388B" w:rsidRDefault="00D5388B" w:rsidP="00DB01D6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Cs w:val="24"/>
          <w:lang w:eastAsia="ru-RU"/>
        </w:rPr>
        <w:t xml:space="preserve">в)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Cs w:val="24"/>
          <w:lang w:eastAsia="ru-RU"/>
        </w:rPr>
        <w:t>В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Cs w:val="24"/>
          <w:lang w:eastAsia="ru-RU"/>
        </w:rPr>
        <w:t xml:space="preserve"> бассейн входит C л воды, а в цистерну — в 7 раз меньше. На сколько объём бассейна больше объёма цистерны?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lastRenderedPageBreak/>
        <w:t>Задача 22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книжный магазин привезли 240 книг. Из них 70 поставили на верхнюю полку, 120 на среднюю, а остальные на нижнюю. Сколько книг поставили на нижнюю полку?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23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магазине было 340 кг. вишен и слив, абрикос и слив было 310 кг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 ,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а абрикос и вишен было 390 кг. Сколько было вишен, слив и абрикос по отдельности?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24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 трех участков собрали 2 тонны помидор. С первого участка собрали 420 кг, а со второго в 3 раза меньше чем с первого. Сколько помидор собрали с третьего участка.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25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классе 24 ученика сдали экзамен по русскому языку, а 25 учеников сдали экзамен по математике, причем 22 ученика сдали оба экзамена. Сколько учеников в классе, если каждый сдал хотя бы один из экзаменов?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26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За день в столовой продали 36 порций пельменей, манной каши продали в 3 раза меньше чем пельменей, а вареников продали на 41 порцию больше чем манной каши. Сколько всего порций вареников, пельменей и манной каши продали в столовой?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27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 Лены было 17 рублей, а у Оксаны на рубль больше. Сколько ручек они смогут купить, если одна ручка стоит 5 рублей.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28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Вини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Пух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пошел в лес за медом. На весь поход у него занял 54 минуты. Из них 30 минут он потратил на дорогу туда и обратно, 5 минут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думал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как остаться не замеченным пчелами, затем взбирался на дерево половину того времени что потратил на дорогу. Сколько времени было у Вини Пуха, чтобы добыть мед.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29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За 10 ручек и 5 фломастеров Петя заплатил 240 рублей. 4 фломастера стоят половину всей покупки. Сколько стоит один фломастер и одна ручка?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30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Одну дорогу длинной 45 км. покрыли асфальтом 1/5 часть, а дорогу длиной 70 км. покрыли асфальтом 1/7 часть дороги. Какую дорогу и насколько покрыли асфальтом больше?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Решения задач 21-30: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21:</w:t>
      </w:r>
    </w:p>
    <w:p w:rsidR="00D5388B" w:rsidRPr="00D5388B" w:rsidRDefault="00D5388B" w:rsidP="00DB01D6">
      <w:pPr>
        <w:numPr>
          <w:ilvl w:val="0"/>
          <w:numId w:val="21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а) (a * 9) + a</w:t>
      </w:r>
    </w:p>
    <w:p w:rsidR="00D5388B" w:rsidRPr="00D5388B" w:rsidRDefault="00D5388B" w:rsidP="00DB01D6">
      <w:pPr>
        <w:numPr>
          <w:ilvl w:val="0"/>
          <w:numId w:val="21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б) (b — 2) + b</w:t>
      </w:r>
    </w:p>
    <w:p w:rsidR="00D5388B" w:rsidRPr="00D5388B" w:rsidRDefault="00D5388B" w:rsidP="00DB01D6">
      <w:pPr>
        <w:numPr>
          <w:ilvl w:val="0"/>
          <w:numId w:val="21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в) c — (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7)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lastRenderedPageBreak/>
        <w:t>Решение задачи 22:</w:t>
      </w:r>
    </w:p>
    <w:p w:rsidR="00D5388B" w:rsidRPr="00D5388B" w:rsidRDefault="00D5388B" w:rsidP="00DB01D6">
      <w:pPr>
        <w:numPr>
          <w:ilvl w:val="0"/>
          <w:numId w:val="22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70 + 120 = 190</w:t>
      </w:r>
    </w:p>
    <w:p w:rsidR="00D5388B" w:rsidRPr="00D5388B" w:rsidRDefault="00D5388B" w:rsidP="00DB01D6">
      <w:pPr>
        <w:numPr>
          <w:ilvl w:val="0"/>
          <w:numId w:val="22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240 — 190 = 50</w:t>
      </w:r>
    </w:p>
    <w:p w:rsidR="00D5388B" w:rsidRPr="00D5388B" w:rsidRDefault="00D5388B" w:rsidP="00DB01D6">
      <w:pPr>
        <w:numPr>
          <w:ilvl w:val="0"/>
          <w:numId w:val="22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Выражение: 240 — (70 +120)</w:t>
      </w:r>
    </w:p>
    <w:p w:rsidR="00D5388B" w:rsidRPr="00D5388B" w:rsidRDefault="00D5388B" w:rsidP="00DB01D6">
      <w:pPr>
        <w:numPr>
          <w:ilvl w:val="0"/>
          <w:numId w:val="22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Ответ: 50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23:</w:t>
      </w:r>
    </w:p>
    <w:p w:rsidR="00D5388B" w:rsidRPr="00D5388B" w:rsidRDefault="00D5388B" w:rsidP="00DB01D6">
      <w:pPr>
        <w:numPr>
          <w:ilvl w:val="0"/>
          <w:numId w:val="23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 ((340 + 310) – 390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 = 130(слив)</w:t>
      </w:r>
    </w:p>
    <w:p w:rsidR="00D5388B" w:rsidRPr="00D5388B" w:rsidRDefault="00D5388B" w:rsidP="00DB01D6">
      <w:pPr>
        <w:numPr>
          <w:ilvl w:val="0"/>
          <w:numId w:val="23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2) 340 – 130 = 210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 вишен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D5388B" w:rsidRPr="00D5388B" w:rsidRDefault="00D5388B" w:rsidP="00DB01D6">
      <w:pPr>
        <w:numPr>
          <w:ilvl w:val="0"/>
          <w:numId w:val="23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3) 310 – 130 = 180 (абрикос)</w:t>
      </w:r>
    </w:p>
    <w:p w:rsidR="00D5388B" w:rsidRPr="00D5388B" w:rsidRDefault="00D5388B" w:rsidP="00DB01D6">
      <w:pPr>
        <w:numPr>
          <w:ilvl w:val="0"/>
          <w:numId w:val="23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Ответ: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210, 130, 180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24:</w:t>
      </w:r>
    </w:p>
    <w:p w:rsidR="00D5388B" w:rsidRPr="00D5388B" w:rsidRDefault="00D5388B" w:rsidP="00DB01D6">
      <w:pPr>
        <w:numPr>
          <w:ilvl w:val="0"/>
          <w:numId w:val="2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420 : 3 = 140</w:t>
      </w:r>
    </w:p>
    <w:p w:rsidR="00D5388B" w:rsidRPr="00D5388B" w:rsidRDefault="00D5388B" w:rsidP="00DB01D6">
      <w:pPr>
        <w:numPr>
          <w:ilvl w:val="0"/>
          <w:numId w:val="2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140 + 420 = 560</w:t>
      </w:r>
    </w:p>
    <w:p w:rsidR="00D5388B" w:rsidRPr="00D5388B" w:rsidRDefault="00D5388B" w:rsidP="00DB01D6">
      <w:pPr>
        <w:numPr>
          <w:ilvl w:val="0"/>
          <w:numId w:val="2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3) 2000 — 560 = 1440</w:t>
      </w:r>
    </w:p>
    <w:p w:rsidR="00D5388B" w:rsidRPr="00D5388B" w:rsidRDefault="00D5388B" w:rsidP="00DB01D6">
      <w:pPr>
        <w:numPr>
          <w:ilvl w:val="0"/>
          <w:numId w:val="2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Ответ: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1440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25:</w:t>
      </w:r>
    </w:p>
    <w:p w:rsidR="00D5388B" w:rsidRPr="00D5388B" w:rsidRDefault="00D5388B" w:rsidP="00DB01D6">
      <w:pPr>
        <w:numPr>
          <w:ilvl w:val="0"/>
          <w:numId w:val="2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24 – 22 = 2</w:t>
      </w:r>
    </w:p>
    <w:p w:rsidR="00D5388B" w:rsidRPr="00D5388B" w:rsidRDefault="00D5388B" w:rsidP="00DB01D6">
      <w:pPr>
        <w:numPr>
          <w:ilvl w:val="0"/>
          <w:numId w:val="2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25 – 2 = 3</w:t>
      </w:r>
    </w:p>
    <w:p w:rsidR="00D5388B" w:rsidRPr="00D5388B" w:rsidRDefault="00D5388B" w:rsidP="00DB01D6">
      <w:pPr>
        <w:numPr>
          <w:ilvl w:val="0"/>
          <w:numId w:val="2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3) 3 + 2 = 5</w:t>
      </w:r>
    </w:p>
    <w:p w:rsidR="00D5388B" w:rsidRPr="00D5388B" w:rsidRDefault="00D5388B" w:rsidP="00DB01D6">
      <w:pPr>
        <w:numPr>
          <w:ilvl w:val="0"/>
          <w:numId w:val="2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4) 22 + 5 = 27</w:t>
      </w:r>
    </w:p>
    <w:p w:rsidR="00D5388B" w:rsidRPr="00D5388B" w:rsidRDefault="00D5388B" w:rsidP="00DB01D6">
      <w:pPr>
        <w:numPr>
          <w:ilvl w:val="0"/>
          <w:numId w:val="2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Ответ: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27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26:</w:t>
      </w:r>
    </w:p>
    <w:p w:rsidR="00D5388B" w:rsidRPr="00D5388B" w:rsidRDefault="00D5388B" w:rsidP="00DB01D6">
      <w:pPr>
        <w:numPr>
          <w:ilvl w:val="0"/>
          <w:numId w:val="2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36 : 3 = 12</w:t>
      </w:r>
    </w:p>
    <w:p w:rsidR="00D5388B" w:rsidRPr="00D5388B" w:rsidRDefault="00D5388B" w:rsidP="00DB01D6">
      <w:pPr>
        <w:numPr>
          <w:ilvl w:val="0"/>
          <w:numId w:val="2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12 + 41 = 53</w:t>
      </w:r>
    </w:p>
    <w:p w:rsidR="00D5388B" w:rsidRPr="00D5388B" w:rsidRDefault="00D5388B" w:rsidP="00DB01D6">
      <w:pPr>
        <w:numPr>
          <w:ilvl w:val="0"/>
          <w:numId w:val="2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3) 36 + 12 + 53 = 101</w:t>
      </w:r>
    </w:p>
    <w:p w:rsidR="00D5388B" w:rsidRPr="00D5388B" w:rsidRDefault="00D5388B" w:rsidP="00DB01D6">
      <w:pPr>
        <w:numPr>
          <w:ilvl w:val="0"/>
          <w:numId w:val="2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Ответ: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101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27:</w:t>
      </w:r>
    </w:p>
    <w:p w:rsidR="00D5388B" w:rsidRPr="00D5388B" w:rsidRDefault="00D5388B" w:rsidP="00DB01D6">
      <w:pPr>
        <w:numPr>
          <w:ilvl w:val="0"/>
          <w:numId w:val="2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17 + 1 = 18</w:t>
      </w:r>
    </w:p>
    <w:p w:rsidR="00D5388B" w:rsidRPr="00D5388B" w:rsidRDefault="00D5388B" w:rsidP="00DB01D6">
      <w:pPr>
        <w:numPr>
          <w:ilvl w:val="0"/>
          <w:numId w:val="2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18 + 17 = 35</w:t>
      </w:r>
    </w:p>
    <w:p w:rsidR="00D5388B" w:rsidRPr="00D5388B" w:rsidRDefault="00D5388B" w:rsidP="00DB01D6">
      <w:pPr>
        <w:numPr>
          <w:ilvl w:val="0"/>
          <w:numId w:val="2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3) 35 : 5 = 7</w:t>
      </w:r>
    </w:p>
    <w:p w:rsidR="00D5388B" w:rsidRPr="00D5388B" w:rsidRDefault="00D5388B" w:rsidP="00DB01D6">
      <w:pPr>
        <w:numPr>
          <w:ilvl w:val="0"/>
          <w:numId w:val="2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Ответ: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7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28:</w:t>
      </w:r>
    </w:p>
    <w:p w:rsidR="00D5388B" w:rsidRPr="00D5388B" w:rsidRDefault="00D5388B" w:rsidP="00DB01D6">
      <w:pPr>
        <w:numPr>
          <w:ilvl w:val="0"/>
          <w:numId w:val="28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30 : 2 = 15</w:t>
      </w:r>
    </w:p>
    <w:p w:rsidR="00D5388B" w:rsidRPr="00D5388B" w:rsidRDefault="00D5388B" w:rsidP="00DB01D6">
      <w:pPr>
        <w:numPr>
          <w:ilvl w:val="0"/>
          <w:numId w:val="28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30 + 15 + 5 = 50</w:t>
      </w:r>
    </w:p>
    <w:p w:rsidR="00D5388B" w:rsidRPr="00D5388B" w:rsidRDefault="00D5388B" w:rsidP="00DB01D6">
      <w:pPr>
        <w:numPr>
          <w:ilvl w:val="0"/>
          <w:numId w:val="28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3) 54 — 50 = 4</w:t>
      </w:r>
    </w:p>
    <w:p w:rsidR="00D5388B" w:rsidRPr="00D5388B" w:rsidRDefault="00D5388B" w:rsidP="00DB01D6">
      <w:pPr>
        <w:numPr>
          <w:ilvl w:val="0"/>
          <w:numId w:val="28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Ответ: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4 минуты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29:</w:t>
      </w:r>
    </w:p>
    <w:p w:rsidR="00D5388B" w:rsidRPr="00D5388B" w:rsidRDefault="00D5388B" w:rsidP="00DB01D6">
      <w:pPr>
        <w:numPr>
          <w:ilvl w:val="0"/>
          <w:numId w:val="29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240 : 2 = 120</w:t>
      </w:r>
    </w:p>
    <w:p w:rsidR="00D5388B" w:rsidRPr="00D5388B" w:rsidRDefault="00D5388B" w:rsidP="00DB01D6">
      <w:pPr>
        <w:numPr>
          <w:ilvl w:val="0"/>
          <w:numId w:val="29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120 : 4 = 30</w:t>
      </w:r>
    </w:p>
    <w:p w:rsidR="00D5388B" w:rsidRPr="00D5388B" w:rsidRDefault="00D5388B" w:rsidP="00DB01D6">
      <w:pPr>
        <w:numPr>
          <w:ilvl w:val="0"/>
          <w:numId w:val="29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3) 30 * 5 = 150</w:t>
      </w:r>
    </w:p>
    <w:p w:rsidR="00D5388B" w:rsidRPr="00D5388B" w:rsidRDefault="00D5388B" w:rsidP="00DB01D6">
      <w:pPr>
        <w:numPr>
          <w:ilvl w:val="0"/>
          <w:numId w:val="29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4) 240 – 150 = 90</w:t>
      </w:r>
    </w:p>
    <w:p w:rsidR="00D5388B" w:rsidRPr="00D5388B" w:rsidRDefault="00D5388B" w:rsidP="00DB01D6">
      <w:pPr>
        <w:numPr>
          <w:ilvl w:val="0"/>
          <w:numId w:val="29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5) 90 : 10 = 9</w:t>
      </w:r>
    </w:p>
    <w:p w:rsidR="00D5388B" w:rsidRPr="00D5388B" w:rsidRDefault="00D5388B" w:rsidP="00DB01D6">
      <w:pPr>
        <w:numPr>
          <w:ilvl w:val="0"/>
          <w:numId w:val="29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Ответ: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30, 9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lastRenderedPageBreak/>
        <w:t>Решение задачи 30:</w:t>
      </w:r>
    </w:p>
    <w:p w:rsidR="00D5388B" w:rsidRPr="00D5388B" w:rsidRDefault="00D5388B" w:rsidP="00DB01D6">
      <w:pPr>
        <w:numPr>
          <w:ilvl w:val="0"/>
          <w:numId w:val="30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45 : 5 = 9</w:t>
      </w:r>
    </w:p>
    <w:p w:rsidR="00D5388B" w:rsidRPr="00D5388B" w:rsidRDefault="00D5388B" w:rsidP="00DB01D6">
      <w:pPr>
        <w:numPr>
          <w:ilvl w:val="0"/>
          <w:numId w:val="30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70 : 7 = 10</w:t>
      </w:r>
    </w:p>
    <w:p w:rsidR="00D5388B" w:rsidRPr="00D5388B" w:rsidRDefault="00D5388B" w:rsidP="00DB01D6">
      <w:pPr>
        <w:numPr>
          <w:ilvl w:val="0"/>
          <w:numId w:val="30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3) 10 – 9 = 1</w:t>
      </w:r>
    </w:p>
    <w:p w:rsidR="00D5388B" w:rsidRPr="00D5388B" w:rsidRDefault="00D5388B" w:rsidP="00DB01D6">
      <w:pPr>
        <w:numPr>
          <w:ilvl w:val="0"/>
          <w:numId w:val="30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Ответ: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Вторую дорогу покрыли асфальтом на 1 км больше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Задачи на движение 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31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Садовник, глядя на цветы в своем саду, думал: «Если бы к моим розам прибавить еще треть, и еще 16, то у меня их было бы целая сотня». Сколько роз было в саду у садовника?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Задание 32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Автомобиль проехал 180 км за 3 </w:t>
      </w:r>
      <w:proofErr w:type="spell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часа.С</w:t>
      </w:r>
      <w:proofErr w:type="spell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какой скоростью он ехал?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Задание 33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Миша прошёл на лыжах 80 м за 20 </w:t>
      </w:r>
      <w:proofErr w:type="spellStart"/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с,а</w:t>
      </w:r>
      <w:proofErr w:type="spellEnd"/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Игорь 45 м за 15 с. Кто из них шёл быстрее?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Задание 34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Объясни смысл предложений:</w:t>
      </w:r>
    </w:p>
    <w:p w:rsidR="00D5388B" w:rsidRPr="00D5388B" w:rsidRDefault="00D5388B" w:rsidP="00DB01D6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а) Самолёт летит со скоростью 800 км/ч.</w:t>
      </w:r>
    </w:p>
    <w:p w:rsidR="00D5388B" w:rsidRPr="00D5388B" w:rsidRDefault="00D5388B" w:rsidP="00DB01D6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б) Скорость теплохода 45 км/ч.</w:t>
      </w:r>
    </w:p>
    <w:p w:rsidR="00D5388B" w:rsidRPr="00D5388B" w:rsidRDefault="00D5388B" w:rsidP="00DB01D6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в) Человек идёт со скоростью 4 км/ч.</w:t>
      </w:r>
    </w:p>
    <w:p w:rsidR="00D5388B" w:rsidRPr="00D5388B" w:rsidRDefault="00D5388B" w:rsidP="00DB01D6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г) Меч-рыба развивает скорость 100 км/ч.</w:t>
      </w:r>
    </w:p>
    <w:p w:rsidR="00D5388B" w:rsidRPr="00D5388B" w:rsidRDefault="00D5388B" w:rsidP="00DB01D6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д) Земля движется по орбите со скоростью 30 км/с.</w:t>
      </w:r>
    </w:p>
    <w:p w:rsidR="00D5388B" w:rsidRPr="00D5388B" w:rsidRDefault="00D5388B" w:rsidP="00DB01D6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е) Черепаха ползёт со скоростью 4 м/мин.</w:t>
      </w:r>
    </w:p>
    <w:p w:rsidR="00D5388B" w:rsidRPr="00D5388B" w:rsidRDefault="00D5388B" w:rsidP="00DB01D6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ж) Поезд идёт со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скоростью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а км/ч. Какие значения может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принимать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а?</w:t>
      </w:r>
    </w:p>
    <w:p w:rsidR="00D5388B" w:rsidRPr="00D5388B" w:rsidRDefault="00D5388B" w:rsidP="00DB01D6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Можно ли сравнить скорость движения человека со скоростью черепахи?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Задание 35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Найди:</w:t>
      </w:r>
    </w:p>
    <w:p w:rsidR="00D5388B" w:rsidRPr="00D5388B" w:rsidRDefault="00D5388B" w:rsidP="00DB01D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а) Скорость космического корабля, если он пролетел 56 км за 8 с.</w:t>
      </w:r>
    </w:p>
    <w:p w:rsidR="00D5388B" w:rsidRPr="00D5388B" w:rsidRDefault="00D5388B" w:rsidP="00DB01D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б) Скорость улитки, если она проползла 35 м за 7 ч.</w:t>
      </w:r>
    </w:p>
    <w:p w:rsidR="00D5388B" w:rsidRPr="00D5388B" w:rsidRDefault="00D5388B" w:rsidP="00DB01D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в) Скорость плота на реке, если он за 4 ч проплыл 16 км.</w:t>
      </w:r>
    </w:p>
    <w:p w:rsidR="00D5388B" w:rsidRPr="00D5388B" w:rsidRDefault="00D5388B" w:rsidP="00DB01D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г) Скорость автобуса, если он прошёл 120 км за 3 ч.</w:t>
      </w:r>
    </w:p>
    <w:p w:rsidR="00D5388B" w:rsidRPr="00D5388B" w:rsidRDefault="00D5388B" w:rsidP="00DB01D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д) Скорость велосипедиста, если он проехал 36 км за 2 ч.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Задание 36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>
            <wp:extent cx="5861050" cy="2545080"/>
            <wp:effectExtent l="19050" t="0" r="6350" b="0"/>
            <wp:docPr id="1" name="Рисунок 1" descr="Упражн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жнение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 Задание 37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5200015" cy="1487170"/>
            <wp:effectExtent l="19050" t="0" r="635" b="0"/>
            <wp:docPr id="2" name="Рисунок 2" descr="Упражн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ражнение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Задание 38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а) Поезд прошёл 224 км за 4 часа. Его скорость в 3 раза меньше скорости вертолёта. Какова скорость вертолёта?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б) Плот проплыл 27 км за 9 ч, а моторная лодка — 24 км за 2 ч. У кого из них скорость больше и на сколько?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Задание 39</w:t>
      </w:r>
    </w:p>
    <w:p w:rsidR="00D5388B" w:rsidRPr="00D5388B" w:rsidRDefault="00D5388B" w:rsidP="00DB01D6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Сравни:</w:t>
      </w:r>
    </w:p>
    <w:tbl>
      <w:tblPr>
        <w:tblW w:w="2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012"/>
      </w:tblGrid>
      <w:tr w:rsidR="00D5388B" w:rsidRPr="00D5388B" w:rsidTr="00D53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ч 6 мин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 мин</w:t>
            </w:r>
          </w:p>
        </w:tc>
      </w:tr>
      <w:tr w:rsidR="00D5388B" w:rsidRPr="00D5388B" w:rsidTr="00D53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мин 20 с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 с</w:t>
            </w:r>
          </w:p>
        </w:tc>
      </w:tr>
      <w:tr w:rsidR="00D5388B" w:rsidRPr="00D5388B" w:rsidTr="00D53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15 ч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 ч</w:t>
            </w:r>
          </w:p>
        </w:tc>
      </w:tr>
      <w:tr w:rsidR="00D5388B" w:rsidRPr="00D5388B" w:rsidTr="00D53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 мин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1ч8мин</w:t>
            </w:r>
          </w:p>
        </w:tc>
      </w:tr>
      <w:tr w:rsidR="00D5388B" w:rsidRPr="00D5388B" w:rsidTr="00D53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734с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7мин 34 с</w:t>
            </w:r>
          </w:p>
        </w:tc>
      </w:tr>
      <w:tr w:rsidR="00D5388B" w:rsidRPr="00D5388B" w:rsidTr="00D53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206ч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6ч</w:t>
            </w:r>
          </w:p>
        </w:tc>
      </w:tr>
    </w:tbl>
    <w:p w:rsidR="00D5388B" w:rsidRPr="00D5388B" w:rsidRDefault="00D5388B" w:rsidP="00DB01D6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Задание 40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а) Грузовая машина за 8 ч прошла 280 км, а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легковая машина это же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расстояние — за 4 ч. Во сколько раз скорость грузовой машины меньше скорости легковой?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б) Велосипедист за 3 ч проехал 57 км, а мотоциклист за 2 ч проехал на 71 км больше. На сколько километров в час скорость велосипедиста меньше скорости мотоциклиста?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Решения задач 31-40: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31:</w:t>
      </w:r>
    </w:p>
    <w:p w:rsidR="00D5388B" w:rsidRPr="00D5388B" w:rsidRDefault="00D5388B" w:rsidP="00DB01D6">
      <w:pPr>
        <w:numPr>
          <w:ilvl w:val="0"/>
          <w:numId w:val="33"/>
        </w:numPr>
        <w:spacing w:before="100" w:beforeAutospacing="1" w:after="100" w:afterAutospacing="1" w:line="240" w:lineRule="auto"/>
        <w:ind w:left="86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1) 100 – 16 = 84</w:t>
      </w:r>
    </w:p>
    <w:p w:rsidR="00D5388B" w:rsidRPr="00D5388B" w:rsidRDefault="00D5388B" w:rsidP="00DB01D6">
      <w:pPr>
        <w:numPr>
          <w:ilvl w:val="0"/>
          <w:numId w:val="33"/>
        </w:numPr>
        <w:spacing w:before="100" w:beforeAutospacing="1" w:after="100" w:afterAutospacing="1" w:line="240" w:lineRule="auto"/>
        <w:ind w:left="86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84 : 3 = 28</w:t>
      </w:r>
    </w:p>
    <w:p w:rsidR="00D5388B" w:rsidRPr="00D5388B" w:rsidRDefault="00D5388B" w:rsidP="00DB01D6">
      <w:pPr>
        <w:numPr>
          <w:ilvl w:val="0"/>
          <w:numId w:val="33"/>
        </w:numPr>
        <w:spacing w:before="100" w:beforeAutospacing="1" w:after="100" w:afterAutospacing="1" w:line="240" w:lineRule="auto"/>
        <w:ind w:left="86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3) 84 – 28 = 56</w:t>
      </w:r>
    </w:p>
    <w:p w:rsidR="00D5388B" w:rsidRPr="00D5388B" w:rsidRDefault="00D5388B" w:rsidP="00DB01D6">
      <w:pPr>
        <w:numPr>
          <w:ilvl w:val="0"/>
          <w:numId w:val="33"/>
        </w:numPr>
        <w:spacing w:before="100" w:beforeAutospacing="1" w:after="100" w:afterAutospacing="1" w:line="240" w:lineRule="auto"/>
        <w:ind w:left="86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Ответ: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56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Решение задачи </w:t>
      </w:r>
      <w:proofErr w:type="gramStart"/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32: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Всё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время движения автомобиля — 3 часа, а пройденный путь — 180 км. Значит за один час он проезжал 180:3=60. Его скорость 60 км/ч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33: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Миша затратил больше времени, чем </w:t>
      </w:r>
      <w:proofErr w:type="spellStart"/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Игорь,но</w:t>
      </w:r>
      <w:proofErr w:type="spellEnd"/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он и прошёл больше расстояние. Чтобы узнать, кто шёл </w:t>
      </w:r>
      <w:proofErr w:type="spellStart"/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быстрее,надо</w:t>
      </w:r>
      <w:proofErr w:type="spellEnd"/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сравнить расстояния который каждый из ребят проходил за одну секунду: 80:20=4 45:15=3. Миша за одну секунду проходил 4 м, а Игорь только 3 м. Значит, Миша шёл быстрее, или с большей скоростью. Говорят так: Миша шёл 4 м в </w:t>
      </w:r>
      <w:proofErr w:type="spellStart"/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секунду,а</w:t>
      </w:r>
      <w:proofErr w:type="spellEnd"/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Игорь 3 м в секунду.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80 : 20 = 4(м), 45 : 15 = 3(м)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34:</w:t>
      </w:r>
    </w:p>
    <w:p w:rsidR="00D5388B" w:rsidRPr="00D5388B" w:rsidRDefault="00D5388B" w:rsidP="00DB01D6">
      <w:pPr>
        <w:numPr>
          <w:ilvl w:val="0"/>
          <w:numId w:val="3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а) Самолёт пролетает за 1 час 800км.</w:t>
      </w:r>
    </w:p>
    <w:p w:rsidR="00D5388B" w:rsidRPr="00D5388B" w:rsidRDefault="00D5388B" w:rsidP="00DB01D6">
      <w:pPr>
        <w:numPr>
          <w:ilvl w:val="0"/>
          <w:numId w:val="3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б) Теплоход проплывает за 1 час 45км.</w:t>
      </w:r>
    </w:p>
    <w:p w:rsidR="00D5388B" w:rsidRPr="00D5388B" w:rsidRDefault="00D5388B" w:rsidP="00DB01D6">
      <w:pPr>
        <w:numPr>
          <w:ilvl w:val="0"/>
          <w:numId w:val="3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в) Человек проходит за 1 час 4км.</w:t>
      </w:r>
    </w:p>
    <w:p w:rsidR="00D5388B" w:rsidRPr="00D5388B" w:rsidRDefault="00D5388B" w:rsidP="00DB01D6">
      <w:pPr>
        <w:numPr>
          <w:ilvl w:val="0"/>
          <w:numId w:val="3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г) Меч-рыба развивает скорость 100 км/ч.</w:t>
      </w:r>
    </w:p>
    <w:p w:rsidR="00D5388B" w:rsidRPr="00D5388B" w:rsidRDefault="00D5388B" w:rsidP="00DB01D6">
      <w:pPr>
        <w:numPr>
          <w:ilvl w:val="0"/>
          <w:numId w:val="3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д) Земля преодолевает расстояние в 30км. за 1 секунду.</w:t>
      </w:r>
    </w:p>
    <w:p w:rsidR="00D5388B" w:rsidRPr="00D5388B" w:rsidRDefault="00D5388B" w:rsidP="00DB01D6">
      <w:pPr>
        <w:numPr>
          <w:ilvl w:val="0"/>
          <w:numId w:val="3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е) Черепаха проползает 4метра за 1 минуту</w:t>
      </w:r>
    </w:p>
    <w:p w:rsidR="00D5388B" w:rsidRPr="00D5388B" w:rsidRDefault="00D5388B" w:rsidP="00DB01D6">
      <w:pPr>
        <w:numPr>
          <w:ilvl w:val="0"/>
          <w:numId w:val="34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ж) а может быть целым положительным числом</w:t>
      </w:r>
    </w:p>
    <w:p w:rsidR="00D5388B" w:rsidRPr="00D5388B" w:rsidRDefault="00D5388B" w:rsidP="00DB01D6">
      <w:pPr>
        <w:numPr>
          <w:ilvl w:val="0"/>
          <w:numId w:val="34"/>
        </w:numPr>
        <w:spacing w:before="100" w:beforeAutospacing="1" w:after="100" w:afterAutospacing="1" w:line="240" w:lineRule="auto"/>
        <w:ind w:left="43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Скорость черепахи можно сравнить со скоростью человека, если выразить эту скорость в одинаковых величинах,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например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км/ч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35:</w:t>
      </w:r>
    </w:p>
    <w:p w:rsidR="00D5388B" w:rsidRPr="00D5388B" w:rsidRDefault="00D5388B" w:rsidP="00DB01D6">
      <w:pPr>
        <w:numPr>
          <w:ilvl w:val="0"/>
          <w:numId w:val="3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Мальчик идет со скоростью 4км/ч</w:t>
      </w:r>
    </w:p>
    <w:p w:rsidR="00D5388B" w:rsidRPr="00D5388B" w:rsidRDefault="00D5388B" w:rsidP="00DB01D6">
      <w:pPr>
        <w:numPr>
          <w:ilvl w:val="0"/>
          <w:numId w:val="3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Велосипедист едет со скоростью 18км/ч</w:t>
      </w:r>
    </w:p>
    <w:p w:rsidR="00D5388B" w:rsidRPr="00D5388B" w:rsidRDefault="00D5388B" w:rsidP="00DB01D6">
      <w:pPr>
        <w:numPr>
          <w:ilvl w:val="0"/>
          <w:numId w:val="3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Электричка едет со скоростью 90км/ч</w:t>
      </w:r>
    </w:p>
    <w:p w:rsidR="00D5388B" w:rsidRPr="00D5388B" w:rsidRDefault="00D5388B" w:rsidP="00DB01D6">
      <w:pPr>
        <w:numPr>
          <w:ilvl w:val="0"/>
          <w:numId w:val="3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Скорость машины 60км/ч</w:t>
      </w:r>
    </w:p>
    <w:p w:rsidR="00D5388B" w:rsidRPr="00D5388B" w:rsidRDefault="00D5388B" w:rsidP="00DB01D6">
      <w:pPr>
        <w:numPr>
          <w:ilvl w:val="0"/>
          <w:numId w:val="3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Скорость автобуса 45км/ч</w:t>
      </w:r>
    </w:p>
    <w:p w:rsidR="00D5388B" w:rsidRPr="00D5388B" w:rsidRDefault="00D5388B" w:rsidP="00DB01D6">
      <w:pPr>
        <w:numPr>
          <w:ilvl w:val="0"/>
          <w:numId w:val="3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Скорость ракеты 6км/с</w:t>
      </w:r>
    </w:p>
    <w:p w:rsidR="00D5388B" w:rsidRPr="00D5388B" w:rsidRDefault="00D5388B" w:rsidP="00DB01D6">
      <w:pPr>
        <w:numPr>
          <w:ilvl w:val="0"/>
          <w:numId w:val="35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Скорость самолета 900км/ч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36:</w:t>
      </w:r>
    </w:p>
    <w:p w:rsidR="00D5388B" w:rsidRPr="00D5388B" w:rsidRDefault="00D5388B" w:rsidP="00DB01D6">
      <w:pPr>
        <w:numPr>
          <w:ilvl w:val="0"/>
          <w:numId w:val="3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Мальчик идет со скоростью 4км/ч</w:t>
      </w:r>
    </w:p>
    <w:p w:rsidR="00D5388B" w:rsidRPr="00D5388B" w:rsidRDefault="00D5388B" w:rsidP="00DB01D6">
      <w:pPr>
        <w:numPr>
          <w:ilvl w:val="0"/>
          <w:numId w:val="3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Велосипедист едет со скоростью 18км/ч</w:t>
      </w:r>
    </w:p>
    <w:p w:rsidR="00D5388B" w:rsidRPr="00D5388B" w:rsidRDefault="00D5388B" w:rsidP="00DB01D6">
      <w:pPr>
        <w:numPr>
          <w:ilvl w:val="0"/>
          <w:numId w:val="3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Электричка едет со скоростью 90км/ч</w:t>
      </w:r>
    </w:p>
    <w:p w:rsidR="00D5388B" w:rsidRPr="00D5388B" w:rsidRDefault="00D5388B" w:rsidP="00DB01D6">
      <w:pPr>
        <w:numPr>
          <w:ilvl w:val="0"/>
          <w:numId w:val="3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Скорость машины 60км/ч</w:t>
      </w:r>
    </w:p>
    <w:p w:rsidR="00D5388B" w:rsidRPr="00D5388B" w:rsidRDefault="00D5388B" w:rsidP="00DB01D6">
      <w:pPr>
        <w:numPr>
          <w:ilvl w:val="0"/>
          <w:numId w:val="3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Скорость автобуса 45км/ч</w:t>
      </w:r>
    </w:p>
    <w:p w:rsidR="00D5388B" w:rsidRPr="00D5388B" w:rsidRDefault="00D5388B" w:rsidP="00DB01D6">
      <w:pPr>
        <w:numPr>
          <w:ilvl w:val="0"/>
          <w:numId w:val="3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Скорость ракеты 6км/с</w:t>
      </w:r>
    </w:p>
    <w:p w:rsidR="00D5388B" w:rsidRPr="00D5388B" w:rsidRDefault="00D5388B" w:rsidP="00DB01D6">
      <w:pPr>
        <w:numPr>
          <w:ilvl w:val="0"/>
          <w:numId w:val="36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Скорость самолета 900км/ч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37:</w:t>
      </w:r>
    </w:p>
    <w:p w:rsidR="00D5388B" w:rsidRPr="00D5388B" w:rsidRDefault="00D5388B" w:rsidP="00DB01D6">
      <w:pPr>
        <w:numPr>
          <w:ilvl w:val="0"/>
          <w:numId w:val="3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Волга едет со скоростью 100км/ч</w:t>
      </w:r>
    </w:p>
    <w:p w:rsidR="00D5388B" w:rsidRPr="00D5388B" w:rsidRDefault="00D5388B" w:rsidP="00DB01D6">
      <w:pPr>
        <w:numPr>
          <w:ilvl w:val="0"/>
          <w:numId w:val="3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Жигули едут со скоростью 90км/ч</w:t>
      </w:r>
    </w:p>
    <w:p w:rsidR="00D5388B" w:rsidRPr="00D5388B" w:rsidRDefault="00D5388B" w:rsidP="00DB01D6">
      <w:pPr>
        <w:numPr>
          <w:ilvl w:val="0"/>
          <w:numId w:val="37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Запорожец едет со скоростью 50км/ч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38:</w:t>
      </w:r>
    </w:p>
    <w:p w:rsidR="00D5388B" w:rsidRPr="00D5388B" w:rsidRDefault="00D5388B" w:rsidP="00DB01D6">
      <w:pPr>
        <w:numPr>
          <w:ilvl w:val="0"/>
          <w:numId w:val="38"/>
        </w:numPr>
        <w:spacing w:before="100" w:beforeAutospacing="1" w:after="100" w:afterAutospacing="1" w:line="240" w:lineRule="auto"/>
        <w:ind w:left="43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а) Скорость вертолета 168км/ч. Скорость поезда —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224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4 = 56км/ч, скорость вертолета в 3 раза больше поэтому 56 * 3 = 168.</w:t>
      </w:r>
    </w:p>
    <w:p w:rsidR="00D5388B" w:rsidRPr="00D5388B" w:rsidRDefault="00D5388B" w:rsidP="00DB01D6">
      <w:pPr>
        <w:numPr>
          <w:ilvl w:val="0"/>
          <w:numId w:val="38"/>
        </w:numPr>
        <w:spacing w:before="100" w:beforeAutospacing="1" w:after="100" w:afterAutospacing="1" w:line="240" w:lineRule="auto"/>
        <w:ind w:left="43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б) Скорость больше у моторной лодки на 9км/ч. Скорость плота 3км/ч =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27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9. Моторной лодки 12км/ч = 24 : 2. Значит 12-3=9.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39:</w:t>
      </w:r>
    </w:p>
    <w:tbl>
      <w:tblPr>
        <w:tblW w:w="2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323"/>
        <w:gridCol w:w="1855"/>
      </w:tblGrid>
      <w:tr w:rsidR="00D5388B" w:rsidRPr="00D5388B" w:rsidTr="00D53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ч 6 мин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 мин</w:t>
            </w:r>
          </w:p>
        </w:tc>
      </w:tr>
      <w:tr w:rsidR="00D5388B" w:rsidRPr="00D5388B" w:rsidTr="00D53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мин 20 с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 с</w:t>
            </w:r>
          </w:p>
        </w:tc>
      </w:tr>
      <w:tr w:rsidR="00D5388B" w:rsidRPr="00D5388B" w:rsidTr="00D53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15 ч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 ч</w:t>
            </w:r>
          </w:p>
        </w:tc>
      </w:tr>
      <w:tr w:rsidR="00D5388B" w:rsidRPr="00D5388B" w:rsidTr="00D53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 мин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1ч8мин</w:t>
            </w:r>
          </w:p>
        </w:tc>
      </w:tr>
      <w:tr w:rsidR="00D5388B" w:rsidRPr="00D5388B" w:rsidTr="00D53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734с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7мин 34 с</w:t>
            </w:r>
          </w:p>
        </w:tc>
      </w:tr>
      <w:tr w:rsidR="00D5388B" w:rsidRPr="00D5388B" w:rsidTr="00D538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206ч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5388B" w:rsidRPr="00D5388B" w:rsidRDefault="00D5388B" w:rsidP="00DB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  <w:r w:rsidRPr="00D53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6ч</w:t>
            </w:r>
          </w:p>
        </w:tc>
      </w:tr>
    </w:tbl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 задачи 40:</w:t>
      </w:r>
    </w:p>
    <w:p w:rsidR="00D5388B" w:rsidRPr="00D5388B" w:rsidRDefault="00D5388B" w:rsidP="00DB01D6">
      <w:pPr>
        <w:numPr>
          <w:ilvl w:val="0"/>
          <w:numId w:val="39"/>
        </w:numPr>
        <w:spacing w:before="100" w:beforeAutospacing="1" w:after="100" w:afterAutospacing="1" w:line="240" w:lineRule="auto"/>
        <w:ind w:left="43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a) Сначала узнаем скорость грузовика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280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8 = 35км/ч. Затем скорость легковой машины 280 : 4 = 70км/ч. Чтобы узнать во сколько раз скорость грузовой машины меньше чем легковой нужно скорость грузовой разделить на скорость легковой: 70 : 35 = 2. </w:t>
      </w: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Ответ: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В 2 раза.</w:t>
      </w:r>
    </w:p>
    <w:p w:rsidR="00D5388B" w:rsidRPr="00D5388B" w:rsidRDefault="00D5388B" w:rsidP="00DB01D6">
      <w:pPr>
        <w:numPr>
          <w:ilvl w:val="0"/>
          <w:numId w:val="39"/>
        </w:numPr>
        <w:spacing w:before="100" w:beforeAutospacing="1" w:after="100" w:afterAutospacing="1" w:line="240" w:lineRule="auto"/>
        <w:ind w:left="43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б) Сначала узнаем скорость велосипедиста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57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3 = 19км/ч. Узнаем сколько проехал мотоциклист 57 + 71 = 128км. Узнаем скорость мотоциклиста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128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 = 64км/ч. Узнаем разницу в скорости велосипедиста и мотоциклиста 64 — 19 = 45км/ч. </w:t>
      </w: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Ответ: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45км/ч.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Задание 41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Придумай задачу, в которой надо найти скорость по известному расстоянию и времени, и реши её.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Решение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Задача:</w:t>
      </w:r>
    </w:p>
    <w:p w:rsidR="00D5388B" w:rsidRPr="00D5388B" w:rsidRDefault="00D5388B" w:rsidP="00DB01D6">
      <w:pPr>
        <w:numPr>
          <w:ilvl w:val="0"/>
          <w:numId w:val="40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Из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пункта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 вышел поезд. Через 4 часа поезд прибыл в пункт Б. Какова скорость поезда если расстояние от </w:t>
      </w: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пункта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 до пункта Б 360 км.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Решение задачи:</w:t>
      </w:r>
    </w:p>
    <w:p w:rsidR="00D5388B" w:rsidRPr="00D5388B" w:rsidRDefault="00D5388B" w:rsidP="00DB01D6">
      <w:pPr>
        <w:numPr>
          <w:ilvl w:val="0"/>
          <w:numId w:val="41"/>
        </w:numPr>
        <w:spacing w:before="100" w:beforeAutospacing="1" w:after="100" w:afterAutospacing="1" w:line="240" w:lineRule="auto"/>
        <w:ind w:left="43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gramStart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360 :</w:t>
      </w:r>
      <w:proofErr w:type="gramEnd"/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4 = 90км/ч. Скорость поезда 90 км/ч.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Задание 42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 двору ходили гуси. Всего у них было 22 ноги. Подошли 3 утёнка и 4 козлёнка. Сколько ног гуляет теперь по двору?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Три утенка — это еще 6 ног, 4 козленка — это еще 16 ног потому что у козленка 4 ноги 4 х 4 =16. Теперь складываем все ноги: 22 + 6 + 16 = 44.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D5388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Ответ:</w:t>
      </w:r>
      <w:r w:rsidRPr="00D538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44 ноги гуляло по двору.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Задание 43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Машина в первый день прошла за 9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ч  522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км. Во второй день машина была в пути 7ч, а скорость ее увеличилась на 6 км/ч. Сколько всего километров прошла машина за эти дни?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44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Машина в первый день прошла за 9ч 522км. Во второй день машина была в пути 7ч и шла с прежней скоростью. Сколько всего километров</w:t>
      </w: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  <w:t>прошла машина за эти дни?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45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Автомобиль за 2 часа прошёл 160 км. Какое расстояние он пройдёт за 6 часов, двигаясь с той же скоростью?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46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Первую часть пути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туристы  плыли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по реке 6 часов со скоростью 12 км/ч, а вторую часть пути ехали на автобусе 3 часа со скоростью 80 км/ч.  Какое расстояние преодолели туристы?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47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Велосипедист за 3 часа проехал 45 км. а мотоциклист за 4 часа проехал 240 км. Во сколько раз скорость мотоциклиста больше скорости велосипедиста?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48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Автобус ехал по шоссе 180 км со скоростью 60 км/ч и 140 км со скоростью 70 км/ч. За какое время проедет автобус весь этот путь?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49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Расстояние между двумя городами 747 км. Первую часть пути поезд шёл 6 часов со скоростью 72 км/час. С какой скоростью нужно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двигаться  поезду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  вторую часть пути, чтобы успеть пройти оставшийся путь за 5 часов?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50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Тушканчик бежал со скоростью 48 км/ч в течение 2 часов. После этого ему осталось пробежать расстояние в 3 раза меньше того, что он пробежал. Сколько всего километров должен пробежать тушканчик?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51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Мотоциклист  проехал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за 3 часа 162 км. Какое расстояние проедет за это время велосипедист, если его скорость на 32 км/ч меньше скорости мотоциклиста?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52</w:t>
      </w:r>
    </w:p>
    <w:p w:rsidR="00D5388B" w:rsidRPr="00D5388B" w:rsidRDefault="00D5388B" w:rsidP="00DB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Запиши решение задачи выражением.</w:t>
      </w:r>
    </w:p>
    <w:p w:rsidR="00D5388B" w:rsidRPr="00D5388B" w:rsidRDefault="00D5388B" w:rsidP="00DB01D6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Ястреб пролетел х метров со скоростью у м/мин. Сколько времени ястреб был в полёте?</w:t>
      </w:r>
    </w:p>
    <w:p w:rsidR="00D5388B" w:rsidRPr="00D5388B" w:rsidRDefault="00D5388B" w:rsidP="00DB01D6">
      <w:pPr>
        <w:numPr>
          <w:ilvl w:val="0"/>
          <w:numId w:val="43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Пловец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за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а секунд проплыл у метров. Чему равна скорость пловца?</w:t>
      </w:r>
    </w:p>
    <w:p w:rsidR="00D5388B" w:rsidRPr="00D5388B" w:rsidRDefault="00D5388B" w:rsidP="00DB01D6">
      <w:pPr>
        <w:numPr>
          <w:ilvl w:val="0"/>
          <w:numId w:val="44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Катер, двигаясь со скоростью т км/ч, проплыл р км. Сколько времени плыл катер?</w:t>
      </w:r>
    </w:p>
    <w:p w:rsidR="00D5388B" w:rsidRPr="00D5388B" w:rsidRDefault="00D5388B" w:rsidP="00DB01D6">
      <w:pPr>
        <w:numPr>
          <w:ilvl w:val="0"/>
          <w:numId w:val="4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Пешеход за х часов прошёл у км. Чему равна скорость пешехода?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53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первый день туристы шли со скоростью 6 км/ч и были в пути 8 часов, во второй день они шли со скоростью 5 км/ч и были в пути 9 часов. Какое расстояние прошли туристы за 2 дня?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54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Автомобиль в первый день ехал 5 часов со скоростью 60 км/ч, а второй день — 6 часов со скоростью на 10 км/ч больше, чем в первый день. Какое расстояние преодолел автомобиль за 2 дня?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55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От спортивного лагеря до озера туристы шли 3 часа со скоростью 6 км/ч, потом они устроили привал. После привала до горы туристы шли 4 часа со скоростью 5 км/ч. Чуму равно расстояние от лагеря до горы?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56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Машина 180 км прошла за 3 часа, а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велосипедист это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расстояние — за 12 часов. Во сколько раз скорость велосипедиста меньше скорости машины?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57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Туристы на байдарке за 2 часа проплыли 10 км. Какое расстояние проплывут туристы за 3 часа, если увеличат скорость на 2 км/ч?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58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Туристы поднимались в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гору  4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часа со скоростью 3 км/ч, а спускались со скоростью на 3 км/ч больше. Сколько времени туристы спускались с горы?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59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По течению реки лодка проплыла 30 км со скоростью 17 км/ч, а против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течения это же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расстояние — со скоростью на 2 км/ч меньше. Сколько времени лодка плыла против течения реки?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60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 Расстояние между посёлком и городом 150 км. В 8 </w:t>
      </w:r>
      <w:proofErr w:type="gramStart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часов  автобус</w:t>
      </w:r>
      <w:proofErr w:type="gramEnd"/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вышел из поселка, двигаясь со скоростью 65 км/ч. В 10 часов водитель сделал остановку. Какое расстояние осталось пройти автобусу от остановки до города?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61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Туристы 6 часов шли пешком со скоростью 5 км/ч, 5 часов плыли на плоту со скоростью 3 км/ч, а остальной путь проделали на автобусе. Сколько километров проехали туристы на автобусе, если всего они преодолели 120 км?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62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8 часов от пристани отошёл теплоход и прибыл в пункт назначения в 12 часов, преодолев 120 км. Обратный путь теплоход проделал за 5 часов. На сколько уменьшилась скорость теплохода?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63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Из села в город велосипедист ехал со скорость 18 км/ч, а обратно — со скоростью на 3 км/ч меньше. Расстояние между селом и городом 90 км. Сколько времени затратил велосипедист на обратный путь?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64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В 8 часов с аэродрома вылетел самолёт со скоростью 520 км/ч. Через 2 часа в том же направлении вылетел второй самолёт — со скоростью 840 км/ч. Найди расстояние между самолётами в 12 часов.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65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От пристани в одном направлении одновременно отплыли катер и моторная лодка. Скорость катера — 45 км/ч, скорость моторной лодки — 36 км/ч. Чему будет равно расстояние между катером и моторной лодкой через 2 часа?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66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Лыжник 2 часа бежал со скоростью, а км/ч, а затем 3 часа со скоростью в км/ч. Какое расстояние преодолел лыжник за всё это время?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Запиши решение задачи выражением.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67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Из скворечника в одном направлении одновременно вылетели два скворца. Скорость одного скворца х м/с, а другого — у м/с. Какое расстояние будет между скворцами через р секунд?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Запиши решение задачи выражением (скорость первого скворца больше скорости второго скворца).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Задача 68</w:t>
      </w:r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5388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Из двух пунктов навстречу друг другу вышли одновременно два пешехода. Расстояние между пунктами равно 33 км. Скорость первого пешехода 5 км/ч, а второго — 6 км/ч. Через, сколько часов пешеходы встретятся?</w:t>
      </w:r>
    </w:p>
    <w:p w:rsidR="00D5388B" w:rsidRPr="00D5388B" w:rsidRDefault="00D5388B" w:rsidP="00DB01D6">
      <w:pPr>
        <w:spacing w:after="0" w:line="240" w:lineRule="auto"/>
        <w:rPr>
          <w:ins w:id="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br w:type="textWrapping" w:clear="all"/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Дополни чертёж и реши задачу.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69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Две машины выехали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одновременно  из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двух посёлков навстречу друг другу. одна шла со скоростью 65 км/ч, вторая — 70 км/ч. Через 3 часа они встретились. Найди расстояние между посёлками.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Дополни чертёж и реши задачу.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1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70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От пристаней, расстояние между которыми 190 км, одновременно отошли навстречу друг другу два теплохода и встретились через 5 часов. Скорость одного теплохода 18 км/ч. Найди скорость второго теплохода.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Дополни чертёж и реши задачу.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1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71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Из города и посёлка, расстояние между которыми равно 136 км, на встречу друг другу одновременно отправились автомобиль и велосипедист и встретились через 2 часа. С какой скоростью ехал велосипедист, если скорость автомобиля была 50 км/ч?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2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2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72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2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Два катера отошли одновременно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от  двух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 причалов навстречу друг другу. Скорость одного катера 20 км/ч, а другого — 18 км/ч. Найди расстояние между причалами, если катера встретились через 3 часа.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2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2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73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2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Из двух пунктов навстречу друг другу вышли два пешехода. Скорость первого пешехода 60 м/мин, а второго — 70 м/мин. Какое расстояние будет между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пешеходами  через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20 мин, если расстояние между пунктами 3 км?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2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3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74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3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3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lastRenderedPageBreak/>
          <w:t>От двух железнодорожных станций навстречу друг другу одновременно отправились два поезда и встретились через 4 часа. Скорость одного поезда 75 км/ч, а второго — 60 км/ч. Какое расстояние прошёл до встречи каждый поезд? Чему равно расстояние между станциями?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3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3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75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3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3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Две туристические группы вышли одновременно навстречу друг другу с двух турбаз и встретились через 3 часа.  Расстояние между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турбазами  30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км. Найди скорость движения первой группы, если скорость второй — 5 км/ч.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3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3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76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3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4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Из двух ульев навстречу друг другу одновременно вылетели 2 пчелы. Первая пролетела до встречи 14 м со скоростью 7 м/с. Скорость второй пчелы 6 м/с. Какое расстояние до встречи пролетела вторая пчела?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4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4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77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4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4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 Одновременно из двух сёл выехали два автобуса. Скорость одного автобуса 60 км/ч, а второго — на 5 км/ч больше. Автобусы встретились через 2 часа. Найди расстояние между сёлами.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4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4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78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4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4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 Из двух городов в 10 часов выехали два автобуса. Скорость одного автобуса — 70 км/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ч ,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а другого — 60 км/ч. В какое время автобусы встретятся, если расстояние между городами 390 км?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4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79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5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Из двух посёлков навстречу друг другу одновременно отправились велосипедист и пешеход. Скорость велосипедиста 16 км/ч, пешехода — 4 км/ч. Расстояние между посёлками 24 км. На каком расстоянии друг от друга будут велосипедист и пешеход через 1 час?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5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80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5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Из двух сёл навстречу друг другу выехали два велосипедиста. Один велосипедист, двигаясь со скоростью 18 км/ч, до встречи проехал 54 км. Скорость второго велосипедиста была 15 км/ч. Чему равно расстояние между сёлами?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5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81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5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6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Из посёлков, расстояние между которыми х км, одновременно выехали навстречу друг другу два велосипедиста. Скорость одного велосипедиста 18 км/ч, другого — 17 км/ч. Через, сколько часов они встретятся?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6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6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Запиши решение задачи выражением.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6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6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82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6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6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 Из двух нор навстречу друг другу одновременно выражали две лисы и встретились через 5 минут. Скорость одной лисы х м/мин, а второй — у м/мин. Найди расстояние между норами.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6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6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Запиши решение задачи выражением.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6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83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Из городов, расстояние между которыми 582 км, вышли одновременно навстречу друг другу две грузовые машины и встретились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через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 а часов. Скорость одной машины х км/ч. Найди скорость другой машины.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7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lastRenderedPageBreak/>
          <w:t>Запиши решение задачи выражением.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7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84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С разных концов беговой дорожки одновременно навстречу друг другу выбежали два спортсмена. Один спортсмен бежал со скоростью х м/с и до встречи пробежал т метров, а второй со скоростью ум/с. Какое расстояние до встречи пробежал второй спортсмен?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8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Запиши решение задачи выражением.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8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8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85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8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8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 Из двух домов одновременно навстречу друг другу вышли два человека. Скорость одного была </w:t>
        </w:r>
        <w:proofErr w:type="spell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ам</w:t>
        </w:r>
        <w:proofErr w:type="spell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/мин, другого — в м/мин. Сколько метров до встречи прошёл каждый человек, если расстояние между домами с метров?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8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8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Запиши решение задачи с помощью выражений.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8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8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86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8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9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Из города одновременно в противоположных направлениях отправились два автобуса. Скорость одного 55 км/ч, второго — 63 км/ч. На каком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расстоянии  они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будут друг от друга через 3 часа?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9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9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Дополни чертёж и реши задачу.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9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9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87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9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9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 Из гнезда одновременно в противоположных направлениях вылетели два грача. Скорость одного грача 10 м/с,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второго  —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8 м/с. Через сколько секунд расстояние между грачами будет равно 54 метра?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9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9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88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9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0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Из спортивного лагеря в противоположных направлениях одновременно вышли две туристические группы. Скорость движения одной группы 6 км/ч, а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второй  —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на 1 км/ч меньше. На каком расстоянии друг от друга будут группы через 4 часа?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10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0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89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0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0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Два самолёта вылетели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одновременно  с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аэродрома в противоположных направлениях. Через 2 часа расстояние между ними было 2 250 км. С какой скоростью летел второй самолёт, если скорость первого 650 км/ч?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10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0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90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0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0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От пристани одновременно в противоположных направлениях отошли два теплохода, скорости которых были равны 40 км/ч и 35 км/ч. Найди расстояние между теплоходами через 3 часа.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10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1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91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1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1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От автостоянки одновременно в противоположных направлениях отошли автобус и легковой автомобиль. Скорость легкового автомобиля 80 км/ч, а автобуса — в 2 раза меньше. Через сколько часов расстояние между ними будет равно 360 км?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11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1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92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1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1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Из двух пунктов, расстояние между которыми 10 км, одновременно в противоположных направлениях выехали два велосипедиста. Скорость одного велосипедиста19 км/ч, а другого — на 3 км/ч меньше. Найди расстояние между велосипедистами через 2 часа.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11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1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lastRenderedPageBreak/>
          <w:t>Задача 93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1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2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От турбазы одновременно в противоположных направлениях вышел пешеход и выехал велосипедист. Через 4 часа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расстояние  между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пешеходом и велосипедистом было равно 80 км. Найди скорость велосипедиста, если скорость пешехода 5 км/ч.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12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2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94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2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2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От лыжной базы одновременно в противоположных направлениях вышли два лыжника. Скорость одного лыжника 13 км/ч, второго — ё4 км/ч. какое расстояние преодолел каждый лыжник, когда расстояние между ним стало 54 км?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12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2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95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2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2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От пристани на лодках в противоположных направлениях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одновременно  отплыли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два рыболова. Через 2 часа расстояние между ними стало х км. Скорость лодки одного рыболова у км/ч. Найди скорость лодки второго рыболова.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2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3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Запиши решение задачи выражением.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13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3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96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3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3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От станции одновременно в противоположных направлениях отправились два электропоезда, скорости которых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равны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 а км/ч и в км/ч. На каком расстоянии от станции будет каждый из них через </w:t>
        </w:r>
        <w:proofErr w:type="spell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хчасов</w:t>
        </w:r>
        <w:proofErr w:type="spell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? Найди расстояние между поездами через х часов?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3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3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Запиши решение задачи с помощью выражения.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13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3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97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3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4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От школы в поход в противоположных направлениях одновременно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отправились  ученики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четвёртого и пятого классов. скорость движения учеников 4 класса х км/ч, 5 класса — у км/ч. через сколько часов расстояние межу учениками четвёртого и пятого классов будет равно т км?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14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4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Запиши решение задачи выражением.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center"/>
        <w:outlineLvl w:val="1"/>
        <w:rPr>
          <w:ins w:id="14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44" w:author="Unknown">
        <w:r w:rsidRPr="00D5388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ru-RU"/>
          </w:rPr>
          <w:t>Составные задачи на цену, количество, стоимость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14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4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98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14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4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У Даши было 17 р., у Сони 15 р. Сколько пончиков они смогут купить, если один пончик стоит 4 р.?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14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5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99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15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5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7 ластиков и 8 карандашей по одинаковой цене. За ластики заплатили 28 р. Сколько стоят карандаши?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15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5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100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15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5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на 15 р. 5 леденцов. Сколько леденцов можно купить на 27 р.?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15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5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101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15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6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У Пети было 27 р., у Лёни 18 р. Сколько ручек они смогут купить, если одна ручка стоит 5 p.?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16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6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102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16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6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3 шоколадки и 4 пирожных по одинаковой цене. За шоколадки заплатили 27 р. Сколько стоят пирожные?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16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6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lastRenderedPageBreak/>
          <w:t>Задача 103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16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6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на 16 р. 4 фломастера. Сколько фломастеров смогут купить на 24 р.?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16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7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104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17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7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У Ромы было 8 р., у Серёжи 16 р. Сколько конфет они смогут купить, если одна конфета стоит 3 p.?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17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7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105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17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17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на 25 р. 5 ручек. Сколько ручек смогут купить на 45 р.?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1"/>
        <w:rPr>
          <w:ins w:id="17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178" w:author="Unknown">
        <w:r w:rsidRPr="00D5388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ru-RU"/>
          </w:rPr>
          <w:t>Решения задач 98-105: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17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18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98:</w:t>
        </w:r>
      </w:ins>
    </w:p>
    <w:p w:rsidR="00D5388B" w:rsidRPr="00D5388B" w:rsidRDefault="00D5388B" w:rsidP="00DB01D6">
      <w:pPr>
        <w:numPr>
          <w:ilvl w:val="0"/>
          <w:numId w:val="46"/>
        </w:numPr>
        <w:spacing w:before="100" w:beforeAutospacing="1" w:after="100" w:afterAutospacing="1" w:line="240" w:lineRule="auto"/>
        <w:ind w:left="434"/>
        <w:rPr>
          <w:ins w:id="18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18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17 + 15 = 32</w:t>
        </w:r>
      </w:ins>
    </w:p>
    <w:p w:rsidR="00D5388B" w:rsidRPr="00D5388B" w:rsidRDefault="00D5388B" w:rsidP="00DB01D6">
      <w:pPr>
        <w:numPr>
          <w:ilvl w:val="0"/>
          <w:numId w:val="46"/>
        </w:numPr>
        <w:spacing w:before="100" w:beforeAutospacing="1" w:after="100" w:afterAutospacing="1" w:line="240" w:lineRule="auto"/>
        <w:ind w:left="434"/>
        <w:rPr>
          <w:ins w:id="18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18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32 : 4 = 8</w:t>
        </w:r>
      </w:ins>
    </w:p>
    <w:p w:rsidR="00D5388B" w:rsidRPr="00D5388B" w:rsidRDefault="00D5388B" w:rsidP="00DB01D6">
      <w:pPr>
        <w:numPr>
          <w:ilvl w:val="0"/>
          <w:numId w:val="46"/>
        </w:numPr>
        <w:spacing w:before="100" w:beforeAutospacing="1" w:after="100" w:afterAutospacing="1" w:line="240" w:lineRule="auto"/>
        <w:ind w:left="434"/>
        <w:rPr>
          <w:ins w:id="18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18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(17 + 15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4 = 8</w:t>
        </w:r>
      </w:ins>
    </w:p>
    <w:p w:rsidR="00D5388B" w:rsidRPr="00D5388B" w:rsidRDefault="00D5388B" w:rsidP="00DB01D6">
      <w:pPr>
        <w:numPr>
          <w:ilvl w:val="0"/>
          <w:numId w:val="46"/>
        </w:numPr>
        <w:spacing w:before="100" w:beforeAutospacing="1" w:after="100" w:afterAutospacing="1" w:line="240" w:lineRule="auto"/>
        <w:ind w:left="434"/>
        <w:rPr>
          <w:ins w:id="18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18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18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19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99:</w:t>
        </w:r>
      </w:ins>
    </w:p>
    <w:p w:rsidR="00D5388B" w:rsidRPr="00D5388B" w:rsidRDefault="00D5388B" w:rsidP="00DB01D6">
      <w:pPr>
        <w:numPr>
          <w:ilvl w:val="0"/>
          <w:numId w:val="47"/>
        </w:numPr>
        <w:spacing w:before="100" w:beforeAutospacing="1" w:after="100" w:afterAutospacing="1" w:line="240" w:lineRule="auto"/>
        <w:ind w:left="434"/>
        <w:rPr>
          <w:ins w:id="19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19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28 : 7 = 4</w:t>
        </w:r>
      </w:ins>
    </w:p>
    <w:p w:rsidR="00D5388B" w:rsidRPr="00D5388B" w:rsidRDefault="00D5388B" w:rsidP="00DB01D6">
      <w:pPr>
        <w:numPr>
          <w:ilvl w:val="0"/>
          <w:numId w:val="47"/>
        </w:numPr>
        <w:spacing w:before="100" w:beforeAutospacing="1" w:after="100" w:afterAutospacing="1" w:line="240" w:lineRule="auto"/>
        <w:ind w:left="434"/>
        <w:rPr>
          <w:ins w:id="19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19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4 * 8 = 32</w:t>
        </w:r>
      </w:ins>
    </w:p>
    <w:p w:rsidR="00D5388B" w:rsidRPr="00D5388B" w:rsidRDefault="00D5388B" w:rsidP="00DB01D6">
      <w:pPr>
        <w:numPr>
          <w:ilvl w:val="0"/>
          <w:numId w:val="47"/>
        </w:numPr>
        <w:spacing w:before="100" w:beforeAutospacing="1" w:after="100" w:afterAutospacing="1" w:line="240" w:lineRule="auto"/>
        <w:ind w:left="434"/>
        <w:rPr>
          <w:ins w:id="19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19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28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4) * 8 = 32</w:t>
        </w:r>
      </w:ins>
    </w:p>
    <w:p w:rsidR="00D5388B" w:rsidRPr="00D5388B" w:rsidRDefault="00D5388B" w:rsidP="00DB01D6">
      <w:pPr>
        <w:numPr>
          <w:ilvl w:val="0"/>
          <w:numId w:val="47"/>
        </w:numPr>
        <w:spacing w:before="100" w:beforeAutospacing="1" w:after="100" w:afterAutospacing="1" w:line="240" w:lineRule="auto"/>
        <w:ind w:left="434"/>
        <w:rPr>
          <w:ins w:id="19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19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32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19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0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100:</w:t>
        </w:r>
      </w:ins>
    </w:p>
    <w:p w:rsidR="00D5388B" w:rsidRPr="00D5388B" w:rsidRDefault="00D5388B" w:rsidP="00DB01D6">
      <w:pPr>
        <w:numPr>
          <w:ilvl w:val="0"/>
          <w:numId w:val="48"/>
        </w:numPr>
        <w:spacing w:before="100" w:beforeAutospacing="1" w:after="100" w:afterAutospacing="1" w:line="240" w:lineRule="auto"/>
        <w:ind w:left="434"/>
        <w:rPr>
          <w:ins w:id="20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0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15 : 5 = 3</w:t>
        </w:r>
      </w:ins>
    </w:p>
    <w:p w:rsidR="00D5388B" w:rsidRPr="00D5388B" w:rsidRDefault="00D5388B" w:rsidP="00DB01D6">
      <w:pPr>
        <w:numPr>
          <w:ilvl w:val="0"/>
          <w:numId w:val="48"/>
        </w:numPr>
        <w:spacing w:before="100" w:beforeAutospacing="1" w:after="100" w:afterAutospacing="1" w:line="240" w:lineRule="auto"/>
        <w:ind w:left="434"/>
        <w:rPr>
          <w:ins w:id="20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0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27 : 3 = 9</w:t>
        </w:r>
      </w:ins>
    </w:p>
    <w:p w:rsidR="00D5388B" w:rsidRPr="00D5388B" w:rsidRDefault="00D5388B" w:rsidP="00DB01D6">
      <w:pPr>
        <w:numPr>
          <w:ilvl w:val="0"/>
          <w:numId w:val="48"/>
        </w:numPr>
        <w:spacing w:before="100" w:beforeAutospacing="1" w:after="100" w:afterAutospacing="1" w:line="240" w:lineRule="auto"/>
        <w:ind w:left="434"/>
        <w:rPr>
          <w:ins w:id="20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0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27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(15 : 5) = 9</w:t>
        </w:r>
      </w:ins>
    </w:p>
    <w:p w:rsidR="00D5388B" w:rsidRPr="00D5388B" w:rsidRDefault="00D5388B" w:rsidP="00DB01D6">
      <w:pPr>
        <w:numPr>
          <w:ilvl w:val="0"/>
          <w:numId w:val="48"/>
        </w:numPr>
        <w:spacing w:before="100" w:beforeAutospacing="1" w:after="100" w:afterAutospacing="1" w:line="240" w:lineRule="auto"/>
        <w:ind w:left="434"/>
        <w:rPr>
          <w:ins w:id="20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0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20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1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101:</w:t>
        </w:r>
      </w:ins>
    </w:p>
    <w:p w:rsidR="00D5388B" w:rsidRPr="00D5388B" w:rsidRDefault="00D5388B" w:rsidP="00DB01D6">
      <w:pPr>
        <w:numPr>
          <w:ilvl w:val="0"/>
          <w:numId w:val="49"/>
        </w:numPr>
        <w:spacing w:before="100" w:beforeAutospacing="1" w:after="100" w:afterAutospacing="1" w:line="240" w:lineRule="auto"/>
        <w:ind w:left="434"/>
        <w:rPr>
          <w:ins w:id="21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1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27 + 18 = 45</w:t>
        </w:r>
      </w:ins>
    </w:p>
    <w:p w:rsidR="00D5388B" w:rsidRPr="00D5388B" w:rsidRDefault="00D5388B" w:rsidP="00DB01D6">
      <w:pPr>
        <w:numPr>
          <w:ilvl w:val="0"/>
          <w:numId w:val="49"/>
        </w:numPr>
        <w:spacing w:before="100" w:beforeAutospacing="1" w:after="100" w:afterAutospacing="1" w:line="240" w:lineRule="auto"/>
        <w:ind w:left="434"/>
        <w:rPr>
          <w:ins w:id="21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1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45 : 5 = 9</w:t>
        </w:r>
      </w:ins>
    </w:p>
    <w:p w:rsidR="00D5388B" w:rsidRPr="00D5388B" w:rsidRDefault="00D5388B" w:rsidP="00DB01D6">
      <w:pPr>
        <w:numPr>
          <w:ilvl w:val="0"/>
          <w:numId w:val="49"/>
        </w:numPr>
        <w:spacing w:before="100" w:beforeAutospacing="1" w:after="100" w:afterAutospacing="1" w:line="240" w:lineRule="auto"/>
        <w:ind w:left="434"/>
        <w:rPr>
          <w:ins w:id="21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1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(27 + 18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5 = 9</w:t>
        </w:r>
      </w:ins>
    </w:p>
    <w:p w:rsidR="00D5388B" w:rsidRPr="00D5388B" w:rsidRDefault="00D5388B" w:rsidP="00DB01D6">
      <w:pPr>
        <w:numPr>
          <w:ilvl w:val="0"/>
          <w:numId w:val="49"/>
        </w:numPr>
        <w:spacing w:before="100" w:beforeAutospacing="1" w:after="100" w:afterAutospacing="1" w:line="240" w:lineRule="auto"/>
        <w:ind w:left="434"/>
        <w:rPr>
          <w:ins w:id="21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1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21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2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102:</w:t>
        </w:r>
      </w:ins>
    </w:p>
    <w:p w:rsidR="00D5388B" w:rsidRPr="00D5388B" w:rsidRDefault="00D5388B" w:rsidP="00DB01D6">
      <w:pPr>
        <w:numPr>
          <w:ilvl w:val="0"/>
          <w:numId w:val="50"/>
        </w:numPr>
        <w:spacing w:before="100" w:beforeAutospacing="1" w:after="100" w:afterAutospacing="1" w:line="240" w:lineRule="auto"/>
        <w:ind w:left="434"/>
        <w:rPr>
          <w:ins w:id="22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2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27 : 3 = 9</w:t>
        </w:r>
      </w:ins>
    </w:p>
    <w:p w:rsidR="00D5388B" w:rsidRPr="00D5388B" w:rsidRDefault="00D5388B" w:rsidP="00DB01D6">
      <w:pPr>
        <w:numPr>
          <w:ilvl w:val="0"/>
          <w:numId w:val="50"/>
        </w:numPr>
        <w:spacing w:before="100" w:beforeAutospacing="1" w:after="100" w:afterAutospacing="1" w:line="240" w:lineRule="auto"/>
        <w:ind w:left="434"/>
        <w:rPr>
          <w:ins w:id="22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2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4 * 9 = 32</w:t>
        </w:r>
      </w:ins>
    </w:p>
    <w:p w:rsidR="00D5388B" w:rsidRPr="00D5388B" w:rsidRDefault="00D5388B" w:rsidP="00DB01D6">
      <w:pPr>
        <w:numPr>
          <w:ilvl w:val="0"/>
          <w:numId w:val="50"/>
        </w:numPr>
        <w:spacing w:before="100" w:beforeAutospacing="1" w:after="100" w:afterAutospacing="1" w:line="240" w:lineRule="auto"/>
        <w:ind w:left="434"/>
        <w:rPr>
          <w:ins w:id="22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2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4 * (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27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3) = 32</w:t>
        </w:r>
      </w:ins>
    </w:p>
    <w:p w:rsidR="00D5388B" w:rsidRPr="00D5388B" w:rsidRDefault="00D5388B" w:rsidP="00DB01D6">
      <w:pPr>
        <w:numPr>
          <w:ilvl w:val="0"/>
          <w:numId w:val="50"/>
        </w:numPr>
        <w:spacing w:before="100" w:beforeAutospacing="1" w:after="100" w:afterAutospacing="1" w:line="240" w:lineRule="auto"/>
        <w:ind w:left="434"/>
        <w:rPr>
          <w:ins w:id="22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2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32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22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3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103:</w:t>
        </w:r>
      </w:ins>
    </w:p>
    <w:p w:rsidR="00D5388B" w:rsidRPr="00D5388B" w:rsidRDefault="00D5388B" w:rsidP="00DB01D6">
      <w:pPr>
        <w:numPr>
          <w:ilvl w:val="0"/>
          <w:numId w:val="51"/>
        </w:numPr>
        <w:spacing w:before="100" w:beforeAutospacing="1" w:after="100" w:afterAutospacing="1" w:line="240" w:lineRule="auto"/>
        <w:ind w:left="434"/>
        <w:rPr>
          <w:ins w:id="23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3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16 : 4 = 4</w:t>
        </w:r>
      </w:ins>
    </w:p>
    <w:p w:rsidR="00D5388B" w:rsidRPr="00D5388B" w:rsidRDefault="00D5388B" w:rsidP="00DB01D6">
      <w:pPr>
        <w:numPr>
          <w:ilvl w:val="0"/>
          <w:numId w:val="51"/>
        </w:numPr>
        <w:spacing w:before="100" w:beforeAutospacing="1" w:after="100" w:afterAutospacing="1" w:line="240" w:lineRule="auto"/>
        <w:ind w:left="434"/>
        <w:rPr>
          <w:ins w:id="23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3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24 : 4 = 6</w:t>
        </w:r>
      </w:ins>
    </w:p>
    <w:p w:rsidR="00D5388B" w:rsidRPr="00D5388B" w:rsidRDefault="00D5388B" w:rsidP="00DB01D6">
      <w:pPr>
        <w:numPr>
          <w:ilvl w:val="0"/>
          <w:numId w:val="51"/>
        </w:numPr>
        <w:spacing w:before="100" w:beforeAutospacing="1" w:after="100" w:afterAutospacing="1" w:line="240" w:lineRule="auto"/>
        <w:ind w:left="434"/>
        <w:rPr>
          <w:ins w:id="23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3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24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(16 : 4) = 6</w:t>
        </w:r>
      </w:ins>
    </w:p>
    <w:p w:rsidR="00D5388B" w:rsidRPr="00D5388B" w:rsidRDefault="00D5388B" w:rsidP="00DB01D6">
      <w:pPr>
        <w:numPr>
          <w:ilvl w:val="0"/>
          <w:numId w:val="51"/>
        </w:numPr>
        <w:spacing w:before="100" w:beforeAutospacing="1" w:after="100" w:afterAutospacing="1" w:line="240" w:lineRule="auto"/>
        <w:ind w:left="434"/>
        <w:rPr>
          <w:ins w:id="23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3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23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4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104:</w:t>
        </w:r>
      </w:ins>
    </w:p>
    <w:p w:rsidR="00D5388B" w:rsidRPr="00D5388B" w:rsidRDefault="00D5388B" w:rsidP="00DB01D6">
      <w:pPr>
        <w:numPr>
          <w:ilvl w:val="0"/>
          <w:numId w:val="52"/>
        </w:numPr>
        <w:spacing w:before="100" w:beforeAutospacing="1" w:after="100" w:afterAutospacing="1" w:line="240" w:lineRule="auto"/>
        <w:ind w:left="434"/>
        <w:rPr>
          <w:ins w:id="24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4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8 + 16 = 24</w:t>
        </w:r>
      </w:ins>
    </w:p>
    <w:p w:rsidR="00D5388B" w:rsidRPr="00D5388B" w:rsidRDefault="00D5388B" w:rsidP="00DB01D6">
      <w:pPr>
        <w:numPr>
          <w:ilvl w:val="0"/>
          <w:numId w:val="52"/>
        </w:numPr>
        <w:spacing w:before="100" w:beforeAutospacing="1" w:after="100" w:afterAutospacing="1" w:line="240" w:lineRule="auto"/>
        <w:ind w:left="434"/>
        <w:rPr>
          <w:ins w:id="24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4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lastRenderedPageBreak/>
          <w:t>2) 24 : 3 = 8</w:t>
        </w:r>
      </w:ins>
    </w:p>
    <w:p w:rsidR="00D5388B" w:rsidRPr="00D5388B" w:rsidRDefault="00D5388B" w:rsidP="00DB01D6">
      <w:pPr>
        <w:numPr>
          <w:ilvl w:val="0"/>
          <w:numId w:val="52"/>
        </w:numPr>
        <w:spacing w:before="100" w:beforeAutospacing="1" w:after="100" w:afterAutospacing="1" w:line="240" w:lineRule="auto"/>
        <w:ind w:left="434"/>
        <w:rPr>
          <w:ins w:id="24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4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(8 + 16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3 = 8</w:t>
        </w:r>
      </w:ins>
    </w:p>
    <w:p w:rsidR="00D5388B" w:rsidRPr="00D5388B" w:rsidRDefault="00D5388B" w:rsidP="00DB01D6">
      <w:pPr>
        <w:numPr>
          <w:ilvl w:val="0"/>
          <w:numId w:val="52"/>
        </w:numPr>
        <w:spacing w:before="100" w:beforeAutospacing="1" w:after="100" w:afterAutospacing="1" w:line="240" w:lineRule="auto"/>
        <w:ind w:left="434"/>
        <w:rPr>
          <w:ins w:id="24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4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24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5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105</w:t>
        </w:r>
      </w:ins>
    </w:p>
    <w:p w:rsidR="00D5388B" w:rsidRPr="00D5388B" w:rsidRDefault="00D5388B" w:rsidP="00DB01D6">
      <w:pPr>
        <w:numPr>
          <w:ilvl w:val="0"/>
          <w:numId w:val="53"/>
        </w:numPr>
        <w:spacing w:before="100" w:beforeAutospacing="1" w:after="100" w:afterAutospacing="1" w:line="240" w:lineRule="auto"/>
        <w:ind w:left="434"/>
        <w:rPr>
          <w:ins w:id="25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5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25 : 5 = 5</w:t>
        </w:r>
      </w:ins>
    </w:p>
    <w:p w:rsidR="00D5388B" w:rsidRPr="00D5388B" w:rsidRDefault="00D5388B" w:rsidP="00DB01D6">
      <w:pPr>
        <w:numPr>
          <w:ilvl w:val="0"/>
          <w:numId w:val="53"/>
        </w:numPr>
        <w:spacing w:before="100" w:beforeAutospacing="1" w:after="100" w:afterAutospacing="1" w:line="240" w:lineRule="auto"/>
        <w:ind w:left="434"/>
        <w:rPr>
          <w:ins w:id="25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5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45 : 5 = 9</w:t>
        </w:r>
      </w:ins>
    </w:p>
    <w:p w:rsidR="00D5388B" w:rsidRPr="00D5388B" w:rsidRDefault="00D5388B" w:rsidP="00DB01D6">
      <w:pPr>
        <w:numPr>
          <w:ilvl w:val="0"/>
          <w:numId w:val="53"/>
        </w:numPr>
        <w:spacing w:before="100" w:beforeAutospacing="1" w:after="100" w:afterAutospacing="1" w:line="240" w:lineRule="auto"/>
        <w:ind w:left="434"/>
        <w:rPr>
          <w:ins w:id="25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5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45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(25 : 5) = 9</w:t>
        </w:r>
      </w:ins>
    </w:p>
    <w:p w:rsidR="00D5388B" w:rsidRPr="00D5388B" w:rsidRDefault="00D5388B" w:rsidP="00DB01D6">
      <w:pPr>
        <w:numPr>
          <w:ilvl w:val="0"/>
          <w:numId w:val="53"/>
        </w:numPr>
        <w:spacing w:before="100" w:beforeAutospacing="1" w:after="100" w:afterAutospacing="1" w:line="240" w:lineRule="auto"/>
        <w:ind w:left="434"/>
        <w:rPr>
          <w:ins w:id="25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25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25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26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106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26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6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9 тетрадей в клетку и 7 тетрадей в линейку по одинаковой цене. За тетради в клетку заплатили 45 р. Сколько стоят тетради в линейку?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26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26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107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26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6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3 ручки по 7 р. и столько же карандашей по 4 р. Сколько денег заплатили?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26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26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108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26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7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Одна булочка стоит 4 р., а пончик 5 р. На сколько дороже 6 булочек, чем з пончика?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27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27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109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27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7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2 девочки купили 9 пирожков по одинаковой цене. Одна заплатила за пирожки 25 р., а другая — 20 р. Сколько пирожков купила первая девочка?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27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27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110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27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7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8 наклеек по 4 р. и ещё 5 конвертов. За всю покупку заплатили 67 р. Сколько стоит один конверт?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27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28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111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28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8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7 ластиков и 8 карандашей по одинаковой цене. За ластики заплатили 28 р. Сколько стоят карандаши?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28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28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112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28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8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Купили 5 пирожков по 5 р. и столько же бутербродов по 9 р. Сколько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де-нег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заплатили?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28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28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113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28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9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3 тетради по 9 р. и ещё 4 блокнота. За всю покупку заплатили 59 р. Сколько стоит один блокнот?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29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29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114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29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9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4 фломастера по 8 р. и 3 маркера по 10 р. Сколько денег заплатили?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29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29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115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29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29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Одна тетрадь стоит 8 р., а блокнот 9 р. На сколько дороже 5 тетрадей, чем 4 блокнота?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29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30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116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30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30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lastRenderedPageBreak/>
          <w:t>Катя и Митя купили 7 наклеек по одинаковой цене. Катя заплатила за наклейки 12 р., а Митя 9 р. Сколько наклеек купила Катя?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30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30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117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30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30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2 пряника по 6 р. и ещё 4 печенья. За всю покупку заплатили 36 р. Сколько стоит одно печенье?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30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30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118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30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31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Одна открытка стоит 6 р., а наклейка 7 р. На сколько дешевле 4 открытки, чем 5 наклеек?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31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31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119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31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31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2 мальчика купили 8 солдатиков по одинаковой цене. Один заплатил за солдатиков 24 р., а другой 8 р. Сколько солдатиков купил первый мальчик?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1"/>
        <w:rPr>
          <w:ins w:id="31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316" w:author="Unknown">
        <w:r w:rsidRPr="00D5388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ru-RU"/>
          </w:rPr>
          <w:t>Решения задач 106-119: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31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18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106:</w:t>
        </w:r>
      </w:ins>
    </w:p>
    <w:p w:rsidR="00D5388B" w:rsidRPr="00D5388B" w:rsidRDefault="00D5388B" w:rsidP="00DB01D6">
      <w:pPr>
        <w:numPr>
          <w:ilvl w:val="0"/>
          <w:numId w:val="54"/>
        </w:numPr>
        <w:spacing w:before="100" w:beforeAutospacing="1" w:after="100" w:afterAutospacing="1" w:line="240" w:lineRule="auto"/>
        <w:ind w:left="434"/>
        <w:rPr>
          <w:ins w:id="31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2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45 : 9 = 5</w:t>
        </w:r>
      </w:ins>
    </w:p>
    <w:p w:rsidR="00D5388B" w:rsidRPr="00D5388B" w:rsidRDefault="00D5388B" w:rsidP="00DB01D6">
      <w:pPr>
        <w:numPr>
          <w:ilvl w:val="0"/>
          <w:numId w:val="54"/>
        </w:numPr>
        <w:spacing w:before="100" w:beforeAutospacing="1" w:after="100" w:afterAutospacing="1" w:line="240" w:lineRule="auto"/>
        <w:ind w:left="434"/>
        <w:rPr>
          <w:ins w:id="32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2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5 * 7 = 35</w:t>
        </w:r>
      </w:ins>
    </w:p>
    <w:p w:rsidR="00D5388B" w:rsidRPr="00D5388B" w:rsidRDefault="00D5388B" w:rsidP="00DB01D6">
      <w:pPr>
        <w:numPr>
          <w:ilvl w:val="0"/>
          <w:numId w:val="54"/>
        </w:numPr>
        <w:spacing w:before="100" w:beforeAutospacing="1" w:after="100" w:afterAutospacing="1" w:line="240" w:lineRule="auto"/>
        <w:ind w:left="434"/>
        <w:rPr>
          <w:ins w:id="32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2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45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9) * 7 = 35</w:t>
        </w:r>
      </w:ins>
    </w:p>
    <w:p w:rsidR="00D5388B" w:rsidRPr="00D5388B" w:rsidRDefault="00D5388B" w:rsidP="00DB01D6">
      <w:pPr>
        <w:numPr>
          <w:ilvl w:val="0"/>
          <w:numId w:val="54"/>
        </w:numPr>
        <w:spacing w:before="100" w:beforeAutospacing="1" w:after="100" w:afterAutospacing="1" w:line="240" w:lineRule="auto"/>
        <w:ind w:left="434"/>
        <w:rPr>
          <w:ins w:id="32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2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35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32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28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107:</w:t>
        </w:r>
      </w:ins>
    </w:p>
    <w:p w:rsidR="00D5388B" w:rsidRPr="00D5388B" w:rsidRDefault="00D5388B" w:rsidP="00DB01D6">
      <w:pPr>
        <w:numPr>
          <w:ilvl w:val="0"/>
          <w:numId w:val="55"/>
        </w:numPr>
        <w:spacing w:before="100" w:beforeAutospacing="1" w:after="100" w:afterAutospacing="1" w:line="240" w:lineRule="auto"/>
        <w:ind w:left="434"/>
        <w:rPr>
          <w:ins w:id="32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3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3 * 7 = 21</w:t>
        </w:r>
      </w:ins>
    </w:p>
    <w:p w:rsidR="00D5388B" w:rsidRPr="00D5388B" w:rsidRDefault="00D5388B" w:rsidP="00DB01D6">
      <w:pPr>
        <w:numPr>
          <w:ilvl w:val="0"/>
          <w:numId w:val="55"/>
        </w:numPr>
        <w:spacing w:before="100" w:beforeAutospacing="1" w:after="100" w:afterAutospacing="1" w:line="240" w:lineRule="auto"/>
        <w:ind w:left="434"/>
        <w:rPr>
          <w:ins w:id="33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3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3 * 4 = 12</w:t>
        </w:r>
      </w:ins>
    </w:p>
    <w:p w:rsidR="00D5388B" w:rsidRPr="00D5388B" w:rsidRDefault="00D5388B" w:rsidP="00DB01D6">
      <w:pPr>
        <w:numPr>
          <w:ilvl w:val="0"/>
          <w:numId w:val="55"/>
        </w:numPr>
        <w:spacing w:before="100" w:beforeAutospacing="1" w:after="100" w:afterAutospacing="1" w:line="240" w:lineRule="auto"/>
        <w:ind w:left="434"/>
        <w:rPr>
          <w:ins w:id="33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3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21 + 12 = 33</w:t>
        </w:r>
      </w:ins>
    </w:p>
    <w:p w:rsidR="00D5388B" w:rsidRPr="00D5388B" w:rsidRDefault="00D5388B" w:rsidP="00DB01D6">
      <w:pPr>
        <w:numPr>
          <w:ilvl w:val="0"/>
          <w:numId w:val="55"/>
        </w:numPr>
        <w:spacing w:before="100" w:beforeAutospacing="1" w:after="100" w:afterAutospacing="1" w:line="240" w:lineRule="auto"/>
        <w:ind w:left="434"/>
        <w:rPr>
          <w:ins w:id="33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3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(3 * 7) + (3 * 4) = 33</w:t>
        </w:r>
      </w:ins>
    </w:p>
    <w:p w:rsidR="00D5388B" w:rsidRPr="00D5388B" w:rsidRDefault="00D5388B" w:rsidP="00DB01D6">
      <w:pPr>
        <w:numPr>
          <w:ilvl w:val="0"/>
          <w:numId w:val="55"/>
        </w:numPr>
        <w:spacing w:before="100" w:beforeAutospacing="1" w:after="100" w:afterAutospacing="1" w:line="240" w:lineRule="auto"/>
        <w:ind w:left="434"/>
        <w:rPr>
          <w:ins w:id="33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3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33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33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4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108:</w:t>
        </w:r>
      </w:ins>
    </w:p>
    <w:p w:rsidR="00D5388B" w:rsidRPr="00D5388B" w:rsidRDefault="00D5388B" w:rsidP="00DB01D6">
      <w:pPr>
        <w:numPr>
          <w:ilvl w:val="0"/>
          <w:numId w:val="56"/>
        </w:numPr>
        <w:spacing w:before="100" w:beforeAutospacing="1" w:after="100" w:afterAutospacing="1" w:line="240" w:lineRule="auto"/>
        <w:ind w:left="434"/>
        <w:rPr>
          <w:ins w:id="34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4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6 * 4 = 24</w:t>
        </w:r>
      </w:ins>
    </w:p>
    <w:p w:rsidR="00D5388B" w:rsidRPr="00D5388B" w:rsidRDefault="00D5388B" w:rsidP="00DB01D6">
      <w:pPr>
        <w:numPr>
          <w:ilvl w:val="0"/>
          <w:numId w:val="56"/>
        </w:numPr>
        <w:spacing w:before="100" w:beforeAutospacing="1" w:after="100" w:afterAutospacing="1" w:line="240" w:lineRule="auto"/>
        <w:ind w:left="434"/>
        <w:rPr>
          <w:ins w:id="34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4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3 * 5 = 15</w:t>
        </w:r>
      </w:ins>
    </w:p>
    <w:p w:rsidR="00D5388B" w:rsidRPr="00D5388B" w:rsidRDefault="00D5388B" w:rsidP="00DB01D6">
      <w:pPr>
        <w:numPr>
          <w:ilvl w:val="0"/>
          <w:numId w:val="56"/>
        </w:numPr>
        <w:spacing w:before="100" w:beforeAutospacing="1" w:after="100" w:afterAutospacing="1" w:line="240" w:lineRule="auto"/>
        <w:ind w:left="434"/>
        <w:rPr>
          <w:ins w:id="34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4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24 — 15 = 9</w:t>
        </w:r>
      </w:ins>
    </w:p>
    <w:p w:rsidR="00D5388B" w:rsidRPr="00D5388B" w:rsidRDefault="00D5388B" w:rsidP="00DB01D6">
      <w:pPr>
        <w:numPr>
          <w:ilvl w:val="0"/>
          <w:numId w:val="56"/>
        </w:numPr>
        <w:spacing w:before="100" w:beforeAutospacing="1" w:after="100" w:afterAutospacing="1" w:line="240" w:lineRule="auto"/>
        <w:ind w:left="434"/>
        <w:rPr>
          <w:ins w:id="34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4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6 * 4 — 5 * 3 = 9</w:t>
        </w:r>
      </w:ins>
    </w:p>
    <w:p w:rsidR="00D5388B" w:rsidRPr="00D5388B" w:rsidRDefault="00D5388B" w:rsidP="00DB01D6">
      <w:pPr>
        <w:numPr>
          <w:ilvl w:val="0"/>
          <w:numId w:val="56"/>
        </w:numPr>
        <w:spacing w:before="100" w:beforeAutospacing="1" w:after="100" w:afterAutospacing="1" w:line="240" w:lineRule="auto"/>
        <w:ind w:left="434"/>
        <w:rPr>
          <w:ins w:id="34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5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35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52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109:</w:t>
        </w:r>
      </w:ins>
    </w:p>
    <w:p w:rsidR="00D5388B" w:rsidRPr="00D5388B" w:rsidRDefault="00D5388B" w:rsidP="00DB01D6">
      <w:pPr>
        <w:numPr>
          <w:ilvl w:val="0"/>
          <w:numId w:val="57"/>
        </w:numPr>
        <w:spacing w:before="100" w:beforeAutospacing="1" w:after="100" w:afterAutospacing="1" w:line="240" w:lineRule="auto"/>
        <w:ind w:left="434"/>
        <w:rPr>
          <w:ins w:id="35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5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20 + 25 = 45</w:t>
        </w:r>
      </w:ins>
    </w:p>
    <w:p w:rsidR="00D5388B" w:rsidRPr="00D5388B" w:rsidRDefault="00D5388B" w:rsidP="00DB01D6">
      <w:pPr>
        <w:numPr>
          <w:ilvl w:val="0"/>
          <w:numId w:val="57"/>
        </w:numPr>
        <w:spacing w:before="100" w:beforeAutospacing="1" w:after="100" w:afterAutospacing="1" w:line="240" w:lineRule="auto"/>
        <w:ind w:left="434"/>
        <w:rPr>
          <w:ins w:id="35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5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45 : 9 = 5</w:t>
        </w:r>
      </w:ins>
    </w:p>
    <w:p w:rsidR="00D5388B" w:rsidRPr="00D5388B" w:rsidRDefault="00D5388B" w:rsidP="00DB01D6">
      <w:pPr>
        <w:numPr>
          <w:ilvl w:val="0"/>
          <w:numId w:val="57"/>
        </w:numPr>
        <w:spacing w:before="100" w:beforeAutospacing="1" w:after="100" w:afterAutospacing="1" w:line="240" w:lineRule="auto"/>
        <w:ind w:left="434"/>
        <w:rPr>
          <w:ins w:id="35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5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25 : 5 = 5</w:t>
        </w:r>
      </w:ins>
    </w:p>
    <w:p w:rsidR="00D5388B" w:rsidRPr="00D5388B" w:rsidRDefault="00D5388B" w:rsidP="00DB01D6">
      <w:pPr>
        <w:numPr>
          <w:ilvl w:val="0"/>
          <w:numId w:val="57"/>
        </w:numPr>
        <w:spacing w:before="100" w:beforeAutospacing="1" w:after="100" w:afterAutospacing="1" w:line="240" w:lineRule="auto"/>
        <w:ind w:left="434"/>
        <w:rPr>
          <w:ins w:id="35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6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25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((20 + 25) : 9) = 5</w:t>
        </w:r>
      </w:ins>
    </w:p>
    <w:p w:rsidR="00D5388B" w:rsidRPr="00D5388B" w:rsidRDefault="00D5388B" w:rsidP="00DB01D6">
      <w:pPr>
        <w:numPr>
          <w:ilvl w:val="0"/>
          <w:numId w:val="57"/>
        </w:numPr>
        <w:spacing w:before="100" w:beforeAutospacing="1" w:after="100" w:afterAutospacing="1" w:line="240" w:lineRule="auto"/>
        <w:ind w:left="434"/>
        <w:rPr>
          <w:ins w:id="36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6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36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64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110:</w:t>
        </w:r>
      </w:ins>
    </w:p>
    <w:p w:rsidR="00D5388B" w:rsidRPr="00D5388B" w:rsidRDefault="00D5388B" w:rsidP="00DB01D6">
      <w:pPr>
        <w:numPr>
          <w:ilvl w:val="0"/>
          <w:numId w:val="58"/>
        </w:numPr>
        <w:spacing w:before="100" w:beforeAutospacing="1" w:after="100" w:afterAutospacing="1" w:line="240" w:lineRule="auto"/>
        <w:ind w:left="434"/>
        <w:rPr>
          <w:ins w:id="36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6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8 * 4 = 32</w:t>
        </w:r>
      </w:ins>
    </w:p>
    <w:p w:rsidR="00D5388B" w:rsidRPr="00D5388B" w:rsidRDefault="00D5388B" w:rsidP="00DB01D6">
      <w:pPr>
        <w:numPr>
          <w:ilvl w:val="0"/>
          <w:numId w:val="58"/>
        </w:numPr>
        <w:spacing w:before="100" w:beforeAutospacing="1" w:after="100" w:afterAutospacing="1" w:line="240" w:lineRule="auto"/>
        <w:ind w:left="434"/>
        <w:rPr>
          <w:ins w:id="36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6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67 — 32 = 35</w:t>
        </w:r>
      </w:ins>
    </w:p>
    <w:p w:rsidR="00D5388B" w:rsidRPr="00D5388B" w:rsidRDefault="00D5388B" w:rsidP="00DB01D6">
      <w:pPr>
        <w:numPr>
          <w:ilvl w:val="0"/>
          <w:numId w:val="58"/>
        </w:numPr>
        <w:spacing w:before="100" w:beforeAutospacing="1" w:after="100" w:afterAutospacing="1" w:line="240" w:lineRule="auto"/>
        <w:ind w:left="434"/>
        <w:rPr>
          <w:ins w:id="36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7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35 : 5 = 7</w:t>
        </w:r>
      </w:ins>
    </w:p>
    <w:p w:rsidR="00D5388B" w:rsidRPr="00D5388B" w:rsidRDefault="00D5388B" w:rsidP="00DB01D6">
      <w:pPr>
        <w:numPr>
          <w:ilvl w:val="0"/>
          <w:numId w:val="58"/>
        </w:numPr>
        <w:spacing w:before="100" w:beforeAutospacing="1" w:after="100" w:afterAutospacing="1" w:line="240" w:lineRule="auto"/>
        <w:ind w:left="434"/>
        <w:rPr>
          <w:ins w:id="37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7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 (67 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-(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8 * 4)) : 5 = 7</w:t>
        </w:r>
      </w:ins>
    </w:p>
    <w:p w:rsidR="00D5388B" w:rsidRPr="00D5388B" w:rsidRDefault="00D5388B" w:rsidP="00DB01D6">
      <w:pPr>
        <w:numPr>
          <w:ilvl w:val="0"/>
          <w:numId w:val="58"/>
        </w:numPr>
        <w:spacing w:before="100" w:beforeAutospacing="1" w:after="100" w:afterAutospacing="1" w:line="240" w:lineRule="auto"/>
        <w:ind w:left="434"/>
        <w:rPr>
          <w:ins w:id="37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7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7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37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76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111:</w:t>
        </w:r>
      </w:ins>
    </w:p>
    <w:p w:rsidR="00D5388B" w:rsidRPr="00D5388B" w:rsidRDefault="00D5388B" w:rsidP="00DB01D6">
      <w:pPr>
        <w:numPr>
          <w:ilvl w:val="0"/>
          <w:numId w:val="59"/>
        </w:numPr>
        <w:spacing w:before="100" w:beforeAutospacing="1" w:after="100" w:afterAutospacing="1" w:line="240" w:lineRule="auto"/>
        <w:ind w:left="434"/>
        <w:rPr>
          <w:ins w:id="37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7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lastRenderedPageBreak/>
          <w:t>1) 28: 7 =4</w:t>
        </w:r>
      </w:ins>
    </w:p>
    <w:p w:rsidR="00D5388B" w:rsidRPr="00D5388B" w:rsidRDefault="00D5388B" w:rsidP="00DB01D6">
      <w:pPr>
        <w:numPr>
          <w:ilvl w:val="0"/>
          <w:numId w:val="59"/>
        </w:numPr>
        <w:spacing w:before="100" w:beforeAutospacing="1" w:after="100" w:afterAutospacing="1" w:line="240" w:lineRule="auto"/>
        <w:ind w:left="434"/>
        <w:rPr>
          <w:ins w:id="37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8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8*4=32</w:t>
        </w:r>
      </w:ins>
    </w:p>
    <w:p w:rsidR="00D5388B" w:rsidRPr="00D5388B" w:rsidRDefault="00D5388B" w:rsidP="00DB01D6">
      <w:pPr>
        <w:numPr>
          <w:ilvl w:val="0"/>
          <w:numId w:val="59"/>
        </w:numPr>
        <w:spacing w:before="100" w:beforeAutospacing="1" w:after="100" w:afterAutospacing="1" w:line="240" w:lineRule="auto"/>
        <w:ind w:left="434"/>
        <w:rPr>
          <w:ins w:id="38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8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 (</w:t>
        </w:r>
        <w:proofErr w:type="gramStart"/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28 :</w:t>
        </w:r>
        <w:proofErr w:type="gramEnd"/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 xml:space="preserve"> 4) * 8 = 32</w:t>
        </w:r>
      </w:ins>
    </w:p>
    <w:p w:rsidR="00D5388B" w:rsidRPr="00D5388B" w:rsidRDefault="00D5388B" w:rsidP="00DB01D6">
      <w:pPr>
        <w:numPr>
          <w:ilvl w:val="0"/>
          <w:numId w:val="59"/>
        </w:numPr>
        <w:spacing w:before="100" w:beforeAutospacing="1" w:after="100" w:afterAutospacing="1" w:line="240" w:lineRule="auto"/>
        <w:ind w:left="434"/>
        <w:rPr>
          <w:ins w:id="38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8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 32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38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86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112:</w:t>
        </w:r>
      </w:ins>
    </w:p>
    <w:p w:rsidR="00D5388B" w:rsidRPr="00D5388B" w:rsidRDefault="00D5388B" w:rsidP="00DB01D6">
      <w:pPr>
        <w:numPr>
          <w:ilvl w:val="0"/>
          <w:numId w:val="60"/>
        </w:numPr>
        <w:spacing w:before="100" w:beforeAutospacing="1" w:after="100" w:afterAutospacing="1" w:line="240" w:lineRule="auto"/>
        <w:ind w:left="434"/>
        <w:rPr>
          <w:ins w:id="38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8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5 * 5 = 25</w:t>
        </w:r>
      </w:ins>
    </w:p>
    <w:p w:rsidR="00D5388B" w:rsidRPr="00D5388B" w:rsidRDefault="00D5388B" w:rsidP="00DB01D6">
      <w:pPr>
        <w:numPr>
          <w:ilvl w:val="0"/>
          <w:numId w:val="60"/>
        </w:numPr>
        <w:spacing w:before="100" w:beforeAutospacing="1" w:after="100" w:afterAutospacing="1" w:line="240" w:lineRule="auto"/>
        <w:ind w:left="434"/>
        <w:rPr>
          <w:ins w:id="38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9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5 * 9 = 45</w:t>
        </w:r>
      </w:ins>
    </w:p>
    <w:p w:rsidR="00D5388B" w:rsidRPr="00D5388B" w:rsidRDefault="00D5388B" w:rsidP="00DB01D6">
      <w:pPr>
        <w:numPr>
          <w:ilvl w:val="0"/>
          <w:numId w:val="60"/>
        </w:numPr>
        <w:spacing w:before="100" w:beforeAutospacing="1" w:after="100" w:afterAutospacing="1" w:line="240" w:lineRule="auto"/>
        <w:ind w:left="434"/>
        <w:rPr>
          <w:ins w:id="39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9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25 + 45 = 70</w:t>
        </w:r>
      </w:ins>
    </w:p>
    <w:p w:rsidR="00D5388B" w:rsidRPr="00D5388B" w:rsidRDefault="00D5388B" w:rsidP="00DB01D6">
      <w:pPr>
        <w:numPr>
          <w:ilvl w:val="0"/>
          <w:numId w:val="60"/>
        </w:numPr>
        <w:spacing w:before="100" w:beforeAutospacing="1" w:after="100" w:afterAutospacing="1" w:line="240" w:lineRule="auto"/>
        <w:ind w:left="434"/>
        <w:rPr>
          <w:ins w:id="39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9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5 * 5 + 5 * 9 = 70</w:t>
        </w:r>
      </w:ins>
    </w:p>
    <w:p w:rsidR="00D5388B" w:rsidRPr="00D5388B" w:rsidRDefault="00D5388B" w:rsidP="00DB01D6">
      <w:pPr>
        <w:numPr>
          <w:ilvl w:val="0"/>
          <w:numId w:val="60"/>
        </w:numPr>
        <w:spacing w:before="100" w:beforeAutospacing="1" w:after="100" w:afterAutospacing="1" w:line="240" w:lineRule="auto"/>
        <w:ind w:left="434"/>
        <w:rPr>
          <w:ins w:id="39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9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70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39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398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113:</w:t>
        </w:r>
      </w:ins>
    </w:p>
    <w:p w:rsidR="00D5388B" w:rsidRPr="00D5388B" w:rsidRDefault="00D5388B" w:rsidP="00DB01D6">
      <w:pPr>
        <w:numPr>
          <w:ilvl w:val="0"/>
          <w:numId w:val="61"/>
        </w:numPr>
        <w:spacing w:before="100" w:beforeAutospacing="1" w:after="100" w:afterAutospacing="1" w:line="240" w:lineRule="auto"/>
        <w:ind w:left="434"/>
        <w:rPr>
          <w:ins w:id="39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0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3 * 9 = 27</w:t>
        </w:r>
      </w:ins>
    </w:p>
    <w:p w:rsidR="00D5388B" w:rsidRPr="00D5388B" w:rsidRDefault="00D5388B" w:rsidP="00DB01D6">
      <w:pPr>
        <w:numPr>
          <w:ilvl w:val="0"/>
          <w:numId w:val="61"/>
        </w:numPr>
        <w:spacing w:before="100" w:beforeAutospacing="1" w:after="100" w:afterAutospacing="1" w:line="240" w:lineRule="auto"/>
        <w:ind w:left="434"/>
        <w:rPr>
          <w:ins w:id="40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0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59 — 27 = 32</w:t>
        </w:r>
      </w:ins>
    </w:p>
    <w:p w:rsidR="00D5388B" w:rsidRPr="00D5388B" w:rsidRDefault="00D5388B" w:rsidP="00DB01D6">
      <w:pPr>
        <w:numPr>
          <w:ilvl w:val="0"/>
          <w:numId w:val="61"/>
        </w:numPr>
        <w:spacing w:before="100" w:beforeAutospacing="1" w:after="100" w:afterAutospacing="1" w:line="240" w:lineRule="auto"/>
        <w:ind w:left="434"/>
        <w:rPr>
          <w:ins w:id="40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0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32 : 4 = 8</w:t>
        </w:r>
      </w:ins>
    </w:p>
    <w:p w:rsidR="00D5388B" w:rsidRPr="00D5388B" w:rsidRDefault="00D5388B" w:rsidP="00DB01D6">
      <w:pPr>
        <w:numPr>
          <w:ilvl w:val="0"/>
          <w:numId w:val="61"/>
        </w:numPr>
        <w:spacing w:before="100" w:beforeAutospacing="1" w:after="100" w:afterAutospacing="1" w:line="240" w:lineRule="auto"/>
        <w:ind w:left="434"/>
        <w:rPr>
          <w:ins w:id="40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0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(59 — 3 * 9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4 = 8</w:t>
        </w:r>
      </w:ins>
    </w:p>
    <w:p w:rsidR="00D5388B" w:rsidRPr="00D5388B" w:rsidRDefault="00D5388B" w:rsidP="00DB01D6">
      <w:pPr>
        <w:numPr>
          <w:ilvl w:val="0"/>
          <w:numId w:val="61"/>
        </w:numPr>
        <w:spacing w:before="100" w:beforeAutospacing="1" w:after="100" w:afterAutospacing="1" w:line="240" w:lineRule="auto"/>
        <w:ind w:left="434"/>
        <w:rPr>
          <w:ins w:id="40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0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40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1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114:</w:t>
        </w:r>
      </w:ins>
    </w:p>
    <w:p w:rsidR="00D5388B" w:rsidRPr="00D5388B" w:rsidRDefault="00D5388B" w:rsidP="00DB01D6">
      <w:pPr>
        <w:numPr>
          <w:ilvl w:val="0"/>
          <w:numId w:val="62"/>
        </w:numPr>
        <w:spacing w:before="100" w:beforeAutospacing="1" w:after="100" w:afterAutospacing="1" w:line="240" w:lineRule="auto"/>
        <w:ind w:left="434"/>
        <w:rPr>
          <w:ins w:id="41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1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4 * 8 = 32</w:t>
        </w:r>
      </w:ins>
    </w:p>
    <w:p w:rsidR="00D5388B" w:rsidRPr="00D5388B" w:rsidRDefault="00D5388B" w:rsidP="00DB01D6">
      <w:pPr>
        <w:numPr>
          <w:ilvl w:val="0"/>
          <w:numId w:val="62"/>
        </w:numPr>
        <w:spacing w:before="100" w:beforeAutospacing="1" w:after="100" w:afterAutospacing="1" w:line="240" w:lineRule="auto"/>
        <w:ind w:left="434"/>
        <w:rPr>
          <w:ins w:id="41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1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3 * 10 =30</w:t>
        </w:r>
      </w:ins>
    </w:p>
    <w:p w:rsidR="00D5388B" w:rsidRPr="00D5388B" w:rsidRDefault="00D5388B" w:rsidP="00DB01D6">
      <w:pPr>
        <w:numPr>
          <w:ilvl w:val="0"/>
          <w:numId w:val="62"/>
        </w:numPr>
        <w:spacing w:before="100" w:beforeAutospacing="1" w:after="100" w:afterAutospacing="1" w:line="240" w:lineRule="auto"/>
        <w:ind w:left="434"/>
        <w:rPr>
          <w:ins w:id="41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1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32 + 30 = 62</w:t>
        </w:r>
      </w:ins>
    </w:p>
    <w:p w:rsidR="00D5388B" w:rsidRPr="00D5388B" w:rsidRDefault="00D5388B" w:rsidP="00DB01D6">
      <w:pPr>
        <w:numPr>
          <w:ilvl w:val="0"/>
          <w:numId w:val="62"/>
        </w:numPr>
        <w:spacing w:before="100" w:beforeAutospacing="1" w:after="100" w:afterAutospacing="1" w:line="240" w:lineRule="auto"/>
        <w:ind w:left="434"/>
        <w:rPr>
          <w:ins w:id="41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1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4 * 8 + 3 * 10 = 62</w:t>
        </w:r>
      </w:ins>
    </w:p>
    <w:p w:rsidR="00D5388B" w:rsidRPr="00D5388B" w:rsidRDefault="00D5388B" w:rsidP="00DB01D6">
      <w:pPr>
        <w:numPr>
          <w:ilvl w:val="0"/>
          <w:numId w:val="62"/>
        </w:numPr>
        <w:spacing w:before="100" w:beforeAutospacing="1" w:after="100" w:afterAutospacing="1" w:line="240" w:lineRule="auto"/>
        <w:ind w:left="434"/>
        <w:rPr>
          <w:ins w:id="41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2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62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42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22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115:</w:t>
        </w:r>
      </w:ins>
    </w:p>
    <w:p w:rsidR="00D5388B" w:rsidRPr="00D5388B" w:rsidRDefault="00D5388B" w:rsidP="00DB01D6">
      <w:pPr>
        <w:numPr>
          <w:ilvl w:val="0"/>
          <w:numId w:val="63"/>
        </w:numPr>
        <w:spacing w:before="100" w:beforeAutospacing="1" w:after="100" w:afterAutospacing="1" w:line="240" w:lineRule="auto"/>
        <w:ind w:left="434"/>
        <w:rPr>
          <w:ins w:id="42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2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5 * 8 = 40</w:t>
        </w:r>
      </w:ins>
    </w:p>
    <w:p w:rsidR="00D5388B" w:rsidRPr="00D5388B" w:rsidRDefault="00D5388B" w:rsidP="00DB01D6">
      <w:pPr>
        <w:numPr>
          <w:ilvl w:val="0"/>
          <w:numId w:val="63"/>
        </w:numPr>
        <w:spacing w:before="100" w:beforeAutospacing="1" w:after="100" w:afterAutospacing="1" w:line="240" w:lineRule="auto"/>
        <w:ind w:left="434"/>
        <w:rPr>
          <w:ins w:id="42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2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4 * 9 = 36</w:t>
        </w:r>
      </w:ins>
    </w:p>
    <w:p w:rsidR="00D5388B" w:rsidRPr="00D5388B" w:rsidRDefault="00D5388B" w:rsidP="00DB01D6">
      <w:pPr>
        <w:numPr>
          <w:ilvl w:val="0"/>
          <w:numId w:val="63"/>
        </w:numPr>
        <w:spacing w:before="100" w:beforeAutospacing="1" w:after="100" w:afterAutospacing="1" w:line="240" w:lineRule="auto"/>
        <w:ind w:left="434"/>
        <w:rPr>
          <w:ins w:id="42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2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40 — 36 = 4</w:t>
        </w:r>
      </w:ins>
    </w:p>
    <w:p w:rsidR="00D5388B" w:rsidRPr="00D5388B" w:rsidRDefault="00D5388B" w:rsidP="00DB01D6">
      <w:pPr>
        <w:numPr>
          <w:ilvl w:val="0"/>
          <w:numId w:val="63"/>
        </w:numPr>
        <w:spacing w:before="100" w:beforeAutospacing="1" w:after="100" w:afterAutospacing="1" w:line="240" w:lineRule="auto"/>
        <w:ind w:left="434"/>
        <w:rPr>
          <w:ins w:id="42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3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5 * 8 — 4 * 9 = 4</w:t>
        </w:r>
      </w:ins>
    </w:p>
    <w:p w:rsidR="00D5388B" w:rsidRPr="00D5388B" w:rsidRDefault="00D5388B" w:rsidP="00DB01D6">
      <w:pPr>
        <w:numPr>
          <w:ilvl w:val="0"/>
          <w:numId w:val="63"/>
        </w:numPr>
        <w:spacing w:before="100" w:beforeAutospacing="1" w:after="100" w:afterAutospacing="1" w:line="240" w:lineRule="auto"/>
        <w:ind w:left="434"/>
        <w:rPr>
          <w:ins w:id="43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3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4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43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34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116:</w:t>
        </w:r>
      </w:ins>
    </w:p>
    <w:p w:rsidR="00D5388B" w:rsidRPr="00D5388B" w:rsidRDefault="00D5388B" w:rsidP="00DB01D6">
      <w:pPr>
        <w:numPr>
          <w:ilvl w:val="0"/>
          <w:numId w:val="64"/>
        </w:numPr>
        <w:spacing w:before="100" w:beforeAutospacing="1" w:after="100" w:afterAutospacing="1" w:line="240" w:lineRule="auto"/>
        <w:ind w:left="434"/>
        <w:rPr>
          <w:ins w:id="43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3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12 + 9 = 21</w:t>
        </w:r>
      </w:ins>
    </w:p>
    <w:p w:rsidR="00D5388B" w:rsidRPr="00D5388B" w:rsidRDefault="00D5388B" w:rsidP="00DB01D6">
      <w:pPr>
        <w:numPr>
          <w:ilvl w:val="0"/>
          <w:numId w:val="64"/>
        </w:numPr>
        <w:spacing w:before="100" w:beforeAutospacing="1" w:after="100" w:afterAutospacing="1" w:line="240" w:lineRule="auto"/>
        <w:ind w:left="434"/>
        <w:rPr>
          <w:ins w:id="43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3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21 : 7 = 3</w:t>
        </w:r>
      </w:ins>
    </w:p>
    <w:p w:rsidR="00D5388B" w:rsidRPr="00D5388B" w:rsidRDefault="00D5388B" w:rsidP="00DB01D6">
      <w:pPr>
        <w:numPr>
          <w:ilvl w:val="0"/>
          <w:numId w:val="64"/>
        </w:numPr>
        <w:spacing w:before="100" w:beforeAutospacing="1" w:after="100" w:afterAutospacing="1" w:line="240" w:lineRule="auto"/>
        <w:ind w:left="434"/>
        <w:rPr>
          <w:ins w:id="43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4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12 : 3 = 4</w:t>
        </w:r>
      </w:ins>
    </w:p>
    <w:p w:rsidR="00D5388B" w:rsidRPr="00D5388B" w:rsidRDefault="00D5388B" w:rsidP="00DB01D6">
      <w:pPr>
        <w:numPr>
          <w:ilvl w:val="0"/>
          <w:numId w:val="64"/>
        </w:numPr>
        <w:spacing w:before="100" w:beforeAutospacing="1" w:after="100" w:afterAutospacing="1" w:line="240" w:lineRule="auto"/>
        <w:ind w:left="434"/>
        <w:rPr>
          <w:ins w:id="44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4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12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((12 + 9) : 7) = 4</w:t>
        </w:r>
      </w:ins>
    </w:p>
    <w:p w:rsidR="00D5388B" w:rsidRPr="00D5388B" w:rsidRDefault="00D5388B" w:rsidP="00DB01D6">
      <w:pPr>
        <w:numPr>
          <w:ilvl w:val="0"/>
          <w:numId w:val="64"/>
        </w:numPr>
        <w:spacing w:before="100" w:beforeAutospacing="1" w:after="100" w:afterAutospacing="1" w:line="240" w:lineRule="auto"/>
        <w:ind w:left="434"/>
        <w:rPr>
          <w:ins w:id="44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4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4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44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46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117:</w:t>
        </w:r>
      </w:ins>
    </w:p>
    <w:p w:rsidR="00D5388B" w:rsidRPr="00D5388B" w:rsidRDefault="00D5388B" w:rsidP="00DB01D6">
      <w:pPr>
        <w:numPr>
          <w:ilvl w:val="0"/>
          <w:numId w:val="65"/>
        </w:numPr>
        <w:spacing w:before="100" w:beforeAutospacing="1" w:after="100" w:afterAutospacing="1" w:line="240" w:lineRule="auto"/>
        <w:ind w:left="434"/>
        <w:rPr>
          <w:ins w:id="44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4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2 * 6 = 12</w:t>
        </w:r>
      </w:ins>
    </w:p>
    <w:p w:rsidR="00D5388B" w:rsidRPr="00D5388B" w:rsidRDefault="00D5388B" w:rsidP="00DB01D6">
      <w:pPr>
        <w:numPr>
          <w:ilvl w:val="0"/>
          <w:numId w:val="65"/>
        </w:numPr>
        <w:spacing w:before="100" w:beforeAutospacing="1" w:after="100" w:afterAutospacing="1" w:line="240" w:lineRule="auto"/>
        <w:ind w:left="434"/>
        <w:rPr>
          <w:ins w:id="44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5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36 — 12 = 24</w:t>
        </w:r>
      </w:ins>
    </w:p>
    <w:p w:rsidR="00D5388B" w:rsidRPr="00D5388B" w:rsidRDefault="00D5388B" w:rsidP="00DB01D6">
      <w:pPr>
        <w:numPr>
          <w:ilvl w:val="0"/>
          <w:numId w:val="65"/>
        </w:numPr>
        <w:spacing w:before="100" w:beforeAutospacing="1" w:after="100" w:afterAutospacing="1" w:line="240" w:lineRule="auto"/>
        <w:ind w:left="434"/>
        <w:rPr>
          <w:ins w:id="45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5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24 : 4 = 6</w:t>
        </w:r>
      </w:ins>
    </w:p>
    <w:p w:rsidR="00D5388B" w:rsidRPr="00D5388B" w:rsidRDefault="00D5388B" w:rsidP="00DB01D6">
      <w:pPr>
        <w:numPr>
          <w:ilvl w:val="0"/>
          <w:numId w:val="65"/>
        </w:numPr>
        <w:spacing w:before="100" w:beforeAutospacing="1" w:after="100" w:afterAutospacing="1" w:line="240" w:lineRule="auto"/>
        <w:ind w:left="434"/>
        <w:rPr>
          <w:ins w:id="45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5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(36 — 2 * 6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4 = 6</w:t>
        </w:r>
      </w:ins>
    </w:p>
    <w:p w:rsidR="00D5388B" w:rsidRPr="00D5388B" w:rsidRDefault="00D5388B" w:rsidP="00DB01D6">
      <w:pPr>
        <w:numPr>
          <w:ilvl w:val="0"/>
          <w:numId w:val="65"/>
        </w:numPr>
        <w:spacing w:before="100" w:beforeAutospacing="1" w:after="100" w:afterAutospacing="1" w:line="240" w:lineRule="auto"/>
        <w:ind w:left="434"/>
        <w:rPr>
          <w:ins w:id="45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5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45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58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118:</w:t>
        </w:r>
      </w:ins>
    </w:p>
    <w:p w:rsidR="00D5388B" w:rsidRPr="00D5388B" w:rsidRDefault="00D5388B" w:rsidP="00DB01D6">
      <w:pPr>
        <w:numPr>
          <w:ilvl w:val="0"/>
          <w:numId w:val="66"/>
        </w:numPr>
        <w:spacing w:before="100" w:beforeAutospacing="1" w:after="100" w:afterAutospacing="1" w:line="240" w:lineRule="auto"/>
        <w:ind w:left="434"/>
        <w:rPr>
          <w:ins w:id="45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6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4 * 6 = 24</w:t>
        </w:r>
      </w:ins>
    </w:p>
    <w:p w:rsidR="00D5388B" w:rsidRPr="00D5388B" w:rsidRDefault="00D5388B" w:rsidP="00DB01D6">
      <w:pPr>
        <w:numPr>
          <w:ilvl w:val="0"/>
          <w:numId w:val="66"/>
        </w:numPr>
        <w:spacing w:before="100" w:beforeAutospacing="1" w:after="100" w:afterAutospacing="1" w:line="240" w:lineRule="auto"/>
        <w:ind w:left="434"/>
        <w:rPr>
          <w:ins w:id="46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6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5 * 7 = 35</w:t>
        </w:r>
      </w:ins>
    </w:p>
    <w:p w:rsidR="00D5388B" w:rsidRPr="00D5388B" w:rsidRDefault="00D5388B" w:rsidP="00DB01D6">
      <w:pPr>
        <w:numPr>
          <w:ilvl w:val="0"/>
          <w:numId w:val="66"/>
        </w:numPr>
        <w:spacing w:before="100" w:beforeAutospacing="1" w:after="100" w:afterAutospacing="1" w:line="240" w:lineRule="auto"/>
        <w:ind w:left="434"/>
        <w:rPr>
          <w:ins w:id="46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6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35 — 24 = 11</w:t>
        </w:r>
      </w:ins>
    </w:p>
    <w:p w:rsidR="00D5388B" w:rsidRPr="00D5388B" w:rsidRDefault="00D5388B" w:rsidP="00DB01D6">
      <w:pPr>
        <w:numPr>
          <w:ilvl w:val="0"/>
          <w:numId w:val="66"/>
        </w:numPr>
        <w:spacing w:before="100" w:beforeAutospacing="1" w:after="100" w:afterAutospacing="1" w:line="240" w:lineRule="auto"/>
        <w:ind w:left="434"/>
        <w:rPr>
          <w:ins w:id="46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6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5 * 7 — 6 * 4 = 11</w:t>
        </w:r>
      </w:ins>
    </w:p>
    <w:p w:rsidR="00D5388B" w:rsidRPr="00D5388B" w:rsidRDefault="00D5388B" w:rsidP="00DB01D6">
      <w:pPr>
        <w:numPr>
          <w:ilvl w:val="0"/>
          <w:numId w:val="66"/>
        </w:numPr>
        <w:spacing w:before="100" w:beforeAutospacing="1" w:after="100" w:afterAutospacing="1" w:line="240" w:lineRule="auto"/>
        <w:ind w:left="434"/>
        <w:rPr>
          <w:ins w:id="46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6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lastRenderedPageBreak/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11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46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7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119:</w:t>
        </w:r>
      </w:ins>
    </w:p>
    <w:p w:rsidR="00D5388B" w:rsidRPr="00D5388B" w:rsidRDefault="00D5388B" w:rsidP="00DB01D6">
      <w:pPr>
        <w:numPr>
          <w:ilvl w:val="0"/>
          <w:numId w:val="67"/>
        </w:numPr>
        <w:spacing w:before="100" w:beforeAutospacing="1" w:after="100" w:afterAutospacing="1" w:line="240" w:lineRule="auto"/>
        <w:ind w:left="434"/>
        <w:rPr>
          <w:ins w:id="47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7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24 + 8 = 32</w:t>
        </w:r>
      </w:ins>
    </w:p>
    <w:p w:rsidR="00D5388B" w:rsidRPr="00D5388B" w:rsidRDefault="00D5388B" w:rsidP="00DB01D6">
      <w:pPr>
        <w:numPr>
          <w:ilvl w:val="0"/>
          <w:numId w:val="67"/>
        </w:numPr>
        <w:spacing w:before="100" w:beforeAutospacing="1" w:after="100" w:afterAutospacing="1" w:line="240" w:lineRule="auto"/>
        <w:ind w:left="434"/>
        <w:rPr>
          <w:ins w:id="47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7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32 : 8 = 4</w:t>
        </w:r>
      </w:ins>
    </w:p>
    <w:p w:rsidR="00D5388B" w:rsidRPr="00D5388B" w:rsidRDefault="00D5388B" w:rsidP="00DB01D6">
      <w:pPr>
        <w:numPr>
          <w:ilvl w:val="0"/>
          <w:numId w:val="67"/>
        </w:numPr>
        <w:spacing w:before="100" w:beforeAutospacing="1" w:after="100" w:afterAutospacing="1" w:line="240" w:lineRule="auto"/>
        <w:ind w:left="434"/>
        <w:rPr>
          <w:ins w:id="47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7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24 : 4 = 6</w:t>
        </w:r>
      </w:ins>
    </w:p>
    <w:p w:rsidR="00D5388B" w:rsidRPr="00D5388B" w:rsidRDefault="00D5388B" w:rsidP="00DB01D6">
      <w:pPr>
        <w:numPr>
          <w:ilvl w:val="0"/>
          <w:numId w:val="67"/>
        </w:numPr>
        <w:spacing w:before="100" w:beforeAutospacing="1" w:after="100" w:afterAutospacing="1" w:line="240" w:lineRule="auto"/>
        <w:ind w:left="434"/>
        <w:rPr>
          <w:ins w:id="47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7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24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((24 + 8) : 8) = 6</w:t>
        </w:r>
      </w:ins>
    </w:p>
    <w:p w:rsidR="00D5388B" w:rsidRPr="00D5388B" w:rsidRDefault="00D5388B" w:rsidP="00DB01D6">
      <w:pPr>
        <w:numPr>
          <w:ilvl w:val="0"/>
          <w:numId w:val="67"/>
        </w:numPr>
        <w:spacing w:before="100" w:beforeAutospacing="1" w:after="100" w:afterAutospacing="1" w:line="240" w:lineRule="auto"/>
        <w:ind w:left="434"/>
        <w:rPr>
          <w:ins w:id="47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48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 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center"/>
        <w:outlineLvl w:val="1"/>
        <w:rPr>
          <w:ins w:id="48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482" w:author="Unknown">
        <w:r w:rsidRPr="00D5388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ru-RU"/>
          </w:rPr>
          <w:t>Задачи на разностное и кратное сравнение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outlineLvl w:val="2"/>
        <w:rPr>
          <w:ins w:id="48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48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120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48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48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На 5 тарелках лежало 35 пирожных, а на 4 блюдах 36 пирожных. На сколько больше пирожных на блюде, чем на тарелке?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48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48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121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48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49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На 5 больших столах 45 тарелок, а на 3 маленьких — 9 тарелок. Во сколько раз меньше тарелок на маленьком столе, чем на большом?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49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49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122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49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49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В 4 больших люстрах 32 лампочки, а в 3 маленьких 12 лампочек. Во сколько раз больше лампочек в одной большой люстре, чем в одной маленькой?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49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49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123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49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49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В 3 одинаковых квартирах 15 комнат.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На сколько больше комнат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в 9 таких квартирах, чем в одной?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49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0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 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1"/>
        <w:rPr>
          <w:ins w:id="50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02" w:author="Unknown">
        <w:r w:rsidRPr="00D5388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ru-RU"/>
          </w:rPr>
          <w:t>Решения задач 120-123: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0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04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120:</w:t>
        </w:r>
      </w:ins>
    </w:p>
    <w:p w:rsidR="00D5388B" w:rsidRPr="00D5388B" w:rsidRDefault="00D5388B" w:rsidP="00DB01D6">
      <w:pPr>
        <w:numPr>
          <w:ilvl w:val="0"/>
          <w:numId w:val="68"/>
        </w:numPr>
        <w:spacing w:before="100" w:beforeAutospacing="1" w:after="100" w:afterAutospacing="1" w:line="240" w:lineRule="auto"/>
        <w:ind w:left="434"/>
        <w:rPr>
          <w:ins w:id="50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0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35 : 5 = 7</w:t>
        </w:r>
      </w:ins>
    </w:p>
    <w:p w:rsidR="00D5388B" w:rsidRPr="00D5388B" w:rsidRDefault="00D5388B" w:rsidP="00DB01D6">
      <w:pPr>
        <w:numPr>
          <w:ilvl w:val="0"/>
          <w:numId w:val="68"/>
        </w:numPr>
        <w:spacing w:before="100" w:beforeAutospacing="1" w:after="100" w:afterAutospacing="1" w:line="240" w:lineRule="auto"/>
        <w:ind w:left="434"/>
        <w:rPr>
          <w:ins w:id="50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0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36 : 4 = 9</w:t>
        </w:r>
      </w:ins>
    </w:p>
    <w:p w:rsidR="00D5388B" w:rsidRPr="00D5388B" w:rsidRDefault="00D5388B" w:rsidP="00DB01D6">
      <w:pPr>
        <w:numPr>
          <w:ilvl w:val="0"/>
          <w:numId w:val="68"/>
        </w:numPr>
        <w:spacing w:before="100" w:beforeAutospacing="1" w:after="100" w:afterAutospacing="1" w:line="240" w:lineRule="auto"/>
        <w:ind w:left="434"/>
        <w:rPr>
          <w:ins w:id="50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1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9 — 7 = 2</w:t>
        </w:r>
      </w:ins>
    </w:p>
    <w:p w:rsidR="00D5388B" w:rsidRPr="00D5388B" w:rsidRDefault="00D5388B" w:rsidP="00DB01D6">
      <w:pPr>
        <w:numPr>
          <w:ilvl w:val="0"/>
          <w:numId w:val="68"/>
        </w:numPr>
        <w:spacing w:before="100" w:beforeAutospacing="1" w:after="100" w:afterAutospacing="1" w:line="240" w:lineRule="auto"/>
        <w:ind w:left="434"/>
        <w:rPr>
          <w:ins w:id="51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1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36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4) — (35 : 5)</w:t>
        </w:r>
      </w:ins>
    </w:p>
    <w:p w:rsidR="00D5388B" w:rsidRPr="00D5388B" w:rsidRDefault="00D5388B" w:rsidP="00DB01D6">
      <w:pPr>
        <w:numPr>
          <w:ilvl w:val="0"/>
          <w:numId w:val="68"/>
        </w:numPr>
        <w:spacing w:before="100" w:beforeAutospacing="1" w:after="100" w:afterAutospacing="1" w:line="240" w:lineRule="auto"/>
        <w:ind w:left="434"/>
        <w:rPr>
          <w:ins w:id="51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1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1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16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121:</w:t>
        </w:r>
      </w:ins>
    </w:p>
    <w:p w:rsidR="00D5388B" w:rsidRPr="00D5388B" w:rsidRDefault="00D5388B" w:rsidP="00DB01D6">
      <w:pPr>
        <w:numPr>
          <w:ilvl w:val="0"/>
          <w:numId w:val="69"/>
        </w:numPr>
        <w:spacing w:before="100" w:beforeAutospacing="1" w:after="100" w:afterAutospacing="1" w:line="240" w:lineRule="auto"/>
        <w:ind w:left="434"/>
        <w:rPr>
          <w:ins w:id="51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1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45 : 9 = 9</w:t>
        </w:r>
      </w:ins>
    </w:p>
    <w:p w:rsidR="00D5388B" w:rsidRPr="00D5388B" w:rsidRDefault="00D5388B" w:rsidP="00DB01D6">
      <w:pPr>
        <w:numPr>
          <w:ilvl w:val="0"/>
          <w:numId w:val="69"/>
        </w:numPr>
        <w:spacing w:before="100" w:beforeAutospacing="1" w:after="100" w:afterAutospacing="1" w:line="240" w:lineRule="auto"/>
        <w:ind w:left="434"/>
        <w:rPr>
          <w:ins w:id="51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2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9 : 3 = 3</w:t>
        </w:r>
      </w:ins>
    </w:p>
    <w:p w:rsidR="00D5388B" w:rsidRPr="00D5388B" w:rsidRDefault="00D5388B" w:rsidP="00DB01D6">
      <w:pPr>
        <w:numPr>
          <w:ilvl w:val="0"/>
          <w:numId w:val="69"/>
        </w:numPr>
        <w:spacing w:before="100" w:beforeAutospacing="1" w:after="100" w:afterAutospacing="1" w:line="240" w:lineRule="auto"/>
        <w:ind w:left="434"/>
        <w:rPr>
          <w:ins w:id="52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2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9 : 3 = 3</w:t>
        </w:r>
      </w:ins>
    </w:p>
    <w:p w:rsidR="00D5388B" w:rsidRPr="00D5388B" w:rsidRDefault="00D5388B" w:rsidP="00DB01D6">
      <w:pPr>
        <w:numPr>
          <w:ilvl w:val="0"/>
          <w:numId w:val="69"/>
        </w:numPr>
        <w:spacing w:before="100" w:beforeAutospacing="1" w:after="100" w:afterAutospacing="1" w:line="240" w:lineRule="auto"/>
        <w:ind w:left="434"/>
        <w:rPr>
          <w:ins w:id="52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2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45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5) : (9 : 3)</w:t>
        </w:r>
      </w:ins>
    </w:p>
    <w:p w:rsidR="00D5388B" w:rsidRPr="00D5388B" w:rsidRDefault="00D5388B" w:rsidP="00DB01D6">
      <w:pPr>
        <w:numPr>
          <w:ilvl w:val="0"/>
          <w:numId w:val="69"/>
        </w:numPr>
        <w:spacing w:before="100" w:beforeAutospacing="1" w:after="100" w:afterAutospacing="1" w:line="240" w:lineRule="auto"/>
        <w:ind w:left="434"/>
        <w:rPr>
          <w:ins w:id="52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2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2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28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122:</w:t>
        </w:r>
      </w:ins>
    </w:p>
    <w:p w:rsidR="00D5388B" w:rsidRPr="00D5388B" w:rsidRDefault="00D5388B" w:rsidP="00DB01D6">
      <w:pPr>
        <w:numPr>
          <w:ilvl w:val="0"/>
          <w:numId w:val="70"/>
        </w:numPr>
        <w:spacing w:before="100" w:beforeAutospacing="1" w:after="100" w:afterAutospacing="1" w:line="240" w:lineRule="auto"/>
        <w:ind w:left="434"/>
        <w:rPr>
          <w:ins w:id="52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3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32 : 4 = 8</w:t>
        </w:r>
      </w:ins>
    </w:p>
    <w:p w:rsidR="00D5388B" w:rsidRPr="00D5388B" w:rsidRDefault="00D5388B" w:rsidP="00DB01D6">
      <w:pPr>
        <w:numPr>
          <w:ilvl w:val="0"/>
          <w:numId w:val="70"/>
        </w:numPr>
        <w:spacing w:before="100" w:beforeAutospacing="1" w:after="100" w:afterAutospacing="1" w:line="240" w:lineRule="auto"/>
        <w:ind w:left="434"/>
        <w:rPr>
          <w:ins w:id="53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3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12 : 3 = 4</w:t>
        </w:r>
      </w:ins>
    </w:p>
    <w:p w:rsidR="00D5388B" w:rsidRPr="00D5388B" w:rsidRDefault="00D5388B" w:rsidP="00DB01D6">
      <w:pPr>
        <w:numPr>
          <w:ilvl w:val="0"/>
          <w:numId w:val="70"/>
        </w:numPr>
        <w:spacing w:before="100" w:beforeAutospacing="1" w:after="100" w:afterAutospacing="1" w:line="240" w:lineRule="auto"/>
        <w:ind w:left="434"/>
        <w:rPr>
          <w:ins w:id="53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3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8 : 4 = 2</w:t>
        </w:r>
      </w:ins>
    </w:p>
    <w:p w:rsidR="00D5388B" w:rsidRPr="00D5388B" w:rsidRDefault="00D5388B" w:rsidP="00DB01D6">
      <w:pPr>
        <w:numPr>
          <w:ilvl w:val="0"/>
          <w:numId w:val="70"/>
        </w:numPr>
        <w:spacing w:before="100" w:beforeAutospacing="1" w:after="100" w:afterAutospacing="1" w:line="240" w:lineRule="auto"/>
        <w:ind w:left="434"/>
        <w:rPr>
          <w:ins w:id="53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3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32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4) : (12 : 3)</w:t>
        </w:r>
      </w:ins>
    </w:p>
    <w:p w:rsidR="00D5388B" w:rsidRPr="00D5388B" w:rsidRDefault="00D5388B" w:rsidP="00DB01D6">
      <w:pPr>
        <w:numPr>
          <w:ilvl w:val="0"/>
          <w:numId w:val="70"/>
        </w:numPr>
        <w:spacing w:before="100" w:beforeAutospacing="1" w:after="100" w:afterAutospacing="1" w:line="240" w:lineRule="auto"/>
        <w:ind w:left="434"/>
        <w:rPr>
          <w:ins w:id="53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3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3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4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lastRenderedPageBreak/>
          <w:t>Решение задачи 123:</w:t>
        </w:r>
      </w:ins>
    </w:p>
    <w:p w:rsidR="00D5388B" w:rsidRPr="00D5388B" w:rsidRDefault="00D5388B" w:rsidP="00DB01D6">
      <w:pPr>
        <w:numPr>
          <w:ilvl w:val="0"/>
          <w:numId w:val="71"/>
        </w:numPr>
        <w:spacing w:before="100" w:beforeAutospacing="1" w:after="100" w:afterAutospacing="1" w:line="240" w:lineRule="auto"/>
        <w:ind w:left="434"/>
        <w:rPr>
          <w:ins w:id="54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4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15 : 3 = 5</w:t>
        </w:r>
      </w:ins>
    </w:p>
    <w:p w:rsidR="00D5388B" w:rsidRPr="00D5388B" w:rsidRDefault="00D5388B" w:rsidP="00DB01D6">
      <w:pPr>
        <w:numPr>
          <w:ilvl w:val="0"/>
          <w:numId w:val="71"/>
        </w:numPr>
        <w:spacing w:before="100" w:beforeAutospacing="1" w:after="100" w:afterAutospacing="1" w:line="240" w:lineRule="auto"/>
        <w:ind w:left="434"/>
        <w:rPr>
          <w:ins w:id="54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4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9 * 5 = 45</w:t>
        </w:r>
      </w:ins>
    </w:p>
    <w:p w:rsidR="00D5388B" w:rsidRPr="00D5388B" w:rsidRDefault="00D5388B" w:rsidP="00DB01D6">
      <w:pPr>
        <w:numPr>
          <w:ilvl w:val="0"/>
          <w:numId w:val="71"/>
        </w:numPr>
        <w:spacing w:before="100" w:beforeAutospacing="1" w:after="100" w:afterAutospacing="1" w:line="240" w:lineRule="auto"/>
        <w:ind w:left="434"/>
        <w:rPr>
          <w:ins w:id="54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4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45 — 5 = 40</w:t>
        </w:r>
      </w:ins>
    </w:p>
    <w:p w:rsidR="00D5388B" w:rsidRPr="00D5388B" w:rsidRDefault="00D5388B" w:rsidP="00DB01D6">
      <w:pPr>
        <w:numPr>
          <w:ilvl w:val="0"/>
          <w:numId w:val="71"/>
        </w:numPr>
        <w:spacing w:before="100" w:beforeAutospacing="1" w:after="100" w:afterAutospacing="1" w:line="240" w:lineRule="auto"/>
        <w:ind w:left="434"/>
        <w:rPr>
          <w:ins w:id="54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4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15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3) * 9 — 5</w:t>
        </w:r>
      </w:ins>
    </w:p>
    <w:p w:rsidR="00D5388B" w:rsidRPr="00D5388B" w:rsidRDefault="00D5388B" w:rsidP="00DB01D6">
      <w:pPr>
        <w:numPr>
          <w:ilvl w:val="0"/>
          <w:numId w:val="71"/>
        </w:numPr>
        <w:spacing w:before="100" w:beforeAutospacing="1" w:after="100" w:afterAutospacing="1" w:line="240" w:lineRule="auto"/>
        <w:ind w:left="434"/>
        <w:rPr>
          <w:ins w:id="54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5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5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5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 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center"/>
        <w:outlineLvl w:val="1"/>
        <w:rPr>
          <w:ins w:id="55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54" w:author="Unknown">
        <w:r w:rsidRPr="00D5388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ru-RU"/>
          </w:rPr>
          <w:t>Задачи на нахождение суммы двух произведений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55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5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124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5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5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Поставили 3 ряда по 6 скамеек и 5 рядов по 5 скамеек. Сколько всего скамеек поставили?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55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6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125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6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6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3 коробки по 10 конфет и столько же коробок по 9 конфет. Сколько всего конфет купили?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56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6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126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6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6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Посадили 4 ряда по 8 пионов и 2 ряда по 6 пионов. Сколько всего пионов посадили?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56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6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127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6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7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В подъезде 9 квартир по 3 комнаты и столько же квартир по 4 комнаты. Сколько всего комнат в подъезде?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57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7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128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7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7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2 набора по 6 чашек и 3 набора по 9 чашек. Сколько всего чашек купили?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57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7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129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7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7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В саду 2 клумбы с 8 цветками и столько же клумб с 10 цветками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Сколько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всего цветков на клумбах?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57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8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130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8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8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Купили 3 упаковки по 6 пирожных и 4 упаковки по 8 пирожных </w:t>
        </w:r>
        <w:proofErr w:type="gramStart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Сколько</w:t>
        </w:r>
        <w:proofErr w:type="gramEnd"/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 xml:space="preserve"> всего пирожных купили?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58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8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131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8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8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На полке стоит 4 собраний сочинений по 8 томов и столько же собраний сочинений по 9 томов. Сколько всего книг стоит на полке?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58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8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132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8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9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Денис разделил своих солдатиков на 4 отряда по 8 солдатиков и на 5 отрядов по 10 солдатиков. Сколько всего было солдатиков?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59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9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133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9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59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В доме живёт 10 семей из 5 человек и столько же семей из 3 человек. Сколько человек живёт в доме?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1"/>
        <w:rPr>
          <w:ins w:id="59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596" w:author="Unknown">
        <w:r w:rsidRPr="00D5388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ru-RU"/>
          </w:rPr>
          <w:t>Решения задач 124-133: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59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598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124:</w:t>
        </w:r>
      </w:ins>
    </w:p>
    <w:p w:rsidR="00D5388B" w:rsidRPr="00D5388B" w:rsidRDefault="00D5388B" w:rsidP="00DB01D6">
      <w:pPr>
        <w:numPr>
          <w:ilvl w:val="0"/>
          <w:numId w:val="72"/>
        </w:numPr>
        <w:spacing w:before="100" w:beforeAutospacing="1" w:after="100" w:afterAutospacing="1" w:line="240" w:lineRule="auto"/>
        <w:ind w:left="434"/>
        <w:rPr>
          <w:ins w:id="59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0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lastRenderedPageBreak/>
          <w:t>1) 3 * 6 = 18</w:t>
        </w:r>
      </w:ins>
    </w:p>
    <w:p w:rsidR="00D5388B" w:rsidRPr="00D5388B" w:rsidRDefault="00D5388B" w:rsidP="00DB01D6">
      <w:pPr>
        <w:numPr>
          <w:ilvl w:val="0"/>
          <w:numId w:val="72"/>
        </w:numPr>
        <w:spacing w:before="100" w:beforeAutospacing="1" w:after="100" w:afterAutospacing="1" w:line="240" w:lineRule="auto"/>
        <w:ind w:left="434"/>
        <w:rPr>
          <w:ins w:id="60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0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5 * 5 = 25</w:t>
        </w:r>
      </w:ins>
    </w:p>
    <w:p w:rsidR="00D5388B" w:rsidRPr="00D5388B" w:rsidRDefault="00D5388B" w:rsidP="00DB01D6">
      <w:pPr>
        <w:numPr>
          <w:ilvl w:val="0"/>
          <w:numId w:val="72"/>
        </w:numPr>
        <w:spacing w:before="100" w:beforeAutospacing="1" w:after="100" w:afterAutospacing="1" w:line="240" w:lineRule="auto"/>
        <w:ind w:left="434"/>
        <w:rPr>
          <w:ins w:id="60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0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3)25 +18 = 43</w:t>
        </w:r>
      </w:ins>
    </w:p>
    <w:p w:rsidR="00D5388B" w:rsidRPr="00D5388B" w:rsidRDefault="00D5388B" w:rsidP="00DB01D6">
      <w:pPr>
        <w:numPr>
          <w:ilvl w:val="0"/>
          <w:numId w:val="72"/>
        </w:numPr>
        <w:spacing w:before="100" w:beforeAutospacing="1" w:after="100" w:afterAutospacing="1" w:line="240" w:lineRule="auto"/>
        <w:ind w:left="434"/>
        <w:rPr>
          <w:ins w:id="60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0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(3 * 6) + (5 * 5)</w:t>
        </w:r>
      </w:ins>
    </w:p>
    <w:p w:rsidR="00D5388B" w:rsidRPr="00D5388B" w:rsidRDefault="00D5388B" w:rsidP="00DB01D6">
      <w:pPr>
        <w:numPr>
          <w:ilvl w:val="0"/>
          <w:numId w:val="72"/>
        </w:numPr>
        <w:spacing w:before="100" w:beforeAutospacing="1" w:after="100" w:afterAutospacing="1" w:line="240" w:lineRule="auto"/>
        <w:ind w:left="434"/>
        <w:rPr>
          <w:ins w:id="60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0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43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60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1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125:</w:t>
        </w:r>
      </w:ins>
    </w:p>
    <w:p w:rsidR="00D5388B" w:rsidRPr="00D5388B" w:rsidRDefault="00D5388B" w:rsidP="00DB01D6">
      <w:pPr>
        <w:numPr>
          <w:ilvl w:val="0"/>
          <w:numId w:val="73"/>
        </w:numPr>
        <w:spacing w:before="100" w:beforeAutospacing="1" w:after="100" w:afterAutospacing="1" w:line="240" w:lineRule="auto"/>
        <w:ind w:left="434"/>
        <w:rPr>
          <w:ins w:id="61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1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3 * 10 = 30</w:t>
        </w:r>
      </w:ins>
    </w:p>
    <w:p w:rsidR="00D5388B" w:rsidRPr="00D5388B" w:rsidRDefault="00D5388B" w:rsidP="00DB01D6">
      <w:pPr>
        <w:numPr>
          <w:ilvl w:val="0"/>
          <w:numId w:val="73"/>
        </w:numPr>
        <w:spacing w:before="100" w:beforeAutospacing="1" w:after="100" w:afterAutospacing="1" w:line="240" w:lineRule="auto"/>
        <w:ind w:left="434"/>
        <w:rPr>
          <w:ins w:id="61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1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3 * 9 = 27</w:t>
        </w:r>
      </w:ins>
    </w:p>
    <w:p w:rsidR="00D5388B" w:rsidRPr="00D5388B" w:rsidRDefault="00D5388B" w:rsidP="00DB01D6">
      <w:pPr>
        <w:numPr>
          <w:ilvl w:val="0"/>
          <w:numId w:val="73"/>
        </w:numPr>
        <w:spacing w:before="100" w:beforeAutospacing="1" w:after="100" w:afterAutospacing="1" w:line="240" w:lineRule="auto"/>
        <w:ind w:left="434"/>
        <w:rPr>
          <w:ins w:id="61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1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30 + 27 = 57</w:t>
        </w:r>
      </w:ins>
    </w:p>
    <w:p w:rsidR="00D5388B" w:rsidRPr="00D5388B" w:rsidRDefault="00D5388B" w:rsidP="00DB01D6">
      <w:pPr>
        <w:numPr>
          <w:ilvl w:val="0"/>
          <w:numId w:val="73"/>
        </w:numPr>
        <w:spacing w:before="100" w:beforeAutospacing="1" w:after="100" w:afterAutospacing="1" w:line="240" w:lineRule="auto"/>
        <w:ind w:left="434"/>
        <w:rPr>
          <w:ins w:id="61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1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(3 * 10) + (3 * 9)</w:t>
        </w:r>
      </w:ins>
    </w:p>
    <w:p w:rsidR="00D5388B" w:rsidRPr="00D5388B" w:rsidRDefault="00D5388B" w:rsidP="00DB01D6">
      <w:pPr>
        <w:numPr>
          <w:ilvl w:val="0"/>
          <w:numId w:val="73"/>
        </w:numPr>
        <w:spacing w:before="100" w:beforeAutospacing="1" w:after="100" w:afterAutospacing="1" w:line="240" w:lineRule="auto"/>
        <w:ind w:left="434"/>
        <w:rPr>
          <w:ins w:id="61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2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57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62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22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126:</w:t>
        </w:r>
      </w:ins>
    </w:p>
    <w:p w:rsidR="00D5388B" w:rsidRPr="00D5388B" w:rsidRDefault="00D5388B" w:rsidP="00DB01D6">
      <w:pPr>
        <w:numPr>
          <w:ilvl w:val="0"/>
          <w:numId w:val="74"/>
        </w:numPr>
        <w:spacing w:before="100" w:beforeAutospacing="1" w:after="100" w:afterAutospacing="1" w:line="240" w:lineRule="auto"/>
        <w:ind w:left="434"/>
        <w:rPr>
          <w:ins w:id="62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2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4 * 8 = 32</w:t>
        </w:r>
      </w:ins>
    </w:p>
    <w:p w:rsidR="00D5388B" w:rsidRPr="00D5388B" w:rsidRDefault="00D5388B" w:rsidP="00DB01D6">
      <w:pPr>
        <w:numPr>
          <w:ilvl w:val="0"/>
          <w:numId w:val="74"/>
        </w:numPr>
        <w:spacing w:before="100" w:beforeAutospacing="1" w:after="100" w:afterAutospacing="1" w:line="240" w:lineRule="auto"/>
        <w:ind w:left="434"/>
        <w:rPr>
          <w:ins w:id="62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2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2 * 6 = 12</w:t>
        </w:r>
      </w:ins>
    </w:p>
    <w:p w:rsidR="00D5388B" w:rsidRPr="00D5388B" w:rsidRDefault="00D5388B" w:rsidP="00DB01D6">
      <w:pPr>
        <w:numPr>
          <w:ilvl w:val="0"/>
          <w:numId w:val="74"/>
        </w:numPr>
        <w:spacing w:before="100" w:beforeAutospacing="1" w:after="100" w:afterAutospacing="1" w:line="240" w:lineRule="auto"/>
        <w:ind w:left="434"/>
        <w:rPr>
          <w:ins w:id="62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2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32 + 12 = 44</w:t>
        </w:r>
      </w:ins>
    </w:p>
    <w:p w:rsidR="00D5388B" w:rsidRPr="00D5388B" w:rsidRDefault="00D5388B" w:rsidP="00DB01D6">
      <w:pPr>
        <w:numPr>
          <w:ilvl w:val="0"/>
          <w:numId w:val="74"/>
        </w:numPr>
        <w:spacing w:before="100" w:beforeAutospacing="1" w:after="100" w:afterAutospacing="1" w:line="240" w:lineRule="auto"/>
        <w:ind w:left="434"/>
        <w:rPr>
          <w:ins w:id="62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3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(4 * 8) + (2 * 6)</w:t>
        </w:r>
      </w:ins>
    </w:p>
    <w:p w:rsidR="00D5388B" w:rsidRPr="00D5388B" w:rsidRDefault="00D5388B" w:rsidP="00DB01D6">
      <w:pPr>
        <w:numPr>
          <w:ilvl w:val="0"/>
          <w:numId w:val="74"/>
        </w:numPr>
        <w:spacing w:before="100" w:beforeAutospacing="1" w:after="100" w:afterAutospacing="1" w:line="240" w:lineRule="auto"/>
        <w:ind w:left="434"/>
        <w:rPr>
          <w:ins w:id="63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3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44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63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34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127:</w:t>
        </w:r>
      </w:ins>
    </w:p>
    <w:p w:rsidR="00D5388B" w:rsidRPr="00D5388B" w:rsidRDefault="00D5388B" w:rsidP="00DB01D6">
      <w:pPr>
        <w:numPr>
          <w:ilvl w:val="0"/>
          <w:numId w:val="75"/>
        </w:numPr>
        <w:spacing w:before="100" w:beforeAutospacing="1" w:after="100" w:afterAutospacing="1" w:line="240" w:lineRule="auto"/>
        <w:ind w:left="434"/>
        <w:rPr>
          <w:ins w:id="63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3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9 * 3 = 27</w:t>
        </w:r>
      </w:ins>
    </w:p>
    <w:p w:rsidR="00D5388B" w:rsidRPr="00D5388B" w:rsidRDefault="00D5388B" w:rsidP="00DB01D6">
      <w:pPr>
        <w:numPr>
          <w:ilvl w:val="0"/>
          <w:numId w:val="75"/>
        </w:numPr>
        <w:spacing w:before="100" w:beforeAutospacing="1" w:after="100" w:afterAutospacing="1" w:line="240" w:lineRule="auto"/>
        <w:ind w:left="434"/>
        <w:rPr>
          <w:ins w:id="63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3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9 * 4 = 36</w:t>
        </w:r>
      </w:ins>
    </w:p>
    <w:p w:rsidR="00D5388B" w:rsidRPr="00D5388B" w:rsidRDefault="00D5388B" w:rsidP="00DB01D6">
      <w:pPr>
        <w:numPr>
          <w:ilvl w:val="0"/>
          <w:numId w:val="75"/>
        </w:numPr>
        <w:spacing w:before="100" w:beforeAutospacing="1" w:after="100" w:afterAutospacing="1" w:line="240" w:lineRule="auto"/>
        <w:ind w:left="434"/>
        <w:rPr>
          <w:ins w:id="63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4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36 + 27 = 63</w:t>
        </w:r>
      </w:ins>
    </w:p>
    <w:p w:rsidR="00D5388B" w:rsidRPr="00D5388B" w:rsidRDefault="00D5388B" w:rsidP="00DB01D6">
      <w:pPr>
        <w:numPr>
          <w:ilvl w:val="0"/>
          <w:numId w:val="75"/>
        </w:numPr>
        <w:spacing w:before="100" w:beforeAutospacing="1" w:after="100" w:afterAutospacing="1" w:line="240" w:lineRule="auto"/>
        <w:ind w:left="434"/>
        <w:rPr>
          <w:ins w:id="64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4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(9 * 3) + (9 * 4)</w:t>
        </w:r>
      </w:ins>
    </w:p>
    <w:p w:rsidR="00D5388B" w:rsidRPr="00D5388B" w:rsidRDefault="00D5388B" w:rsidP="00DB01D6">
      <w:pPr>
        <w:numPr>
          <w:ilvl w:val="0"/>
          <w:numId w:val="75"/>
        </w:numPr>
        <w:spacing w:before="100" w:beforeAutospacing="1" w:after="100" w:afterAutospacing="1" w:line="240" w:lineRule="auto"/>
        <w:ind w:left="434"/>
        <w:rPr>
          <w:ins w:id="64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4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63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64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46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128:</w:t>
        </w:r>
      </w:ins>
    </w:p>
    <w:p w:rsidR="00D5388B" w:rsidRPr="00D5388B" w:rsidRDefault="00D5388B" w:rsidP="00DB01D6">
      <w:pPr>
        <w:numPr>
          <w:ilvl w:val="0"/>
          <w:numId w:val="76"/>
        </w:numPr>
        <w:spacing w:before="100" w:beforeAutospacing="1" w:after="100" w:afterAutospacing="1" w:line="240" w:lineRule="auto"/>
        <w:ind w:left="434"/>
        <w:rPr>
          <w:ins w:id="64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4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2 * 6 = 12</w:t>
        </w:r>
      </w:ins>
    </w:p>
    <w:p w:rsidR="00D5388B" w:rsidRPr="00D5388B" w:rsidRDefault="00D5388B" w:rsidP="00DB01D6">
      <w:pPr>
        <w:numPr>
          <w:ilvl w:val="0"/>
          <w:numId w:val="76"/>
        </w:numPr>
        <w:spacing w:before="100" w:beforeAutospacing="1" w:after="100" w:afterAutospacing="1" w:line="240" w:lineRule="auto"/>
        <w:ind w:left="434"/>
        <w:rPr>
          <w:ins w:id="64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5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3 * 9 = 27</w:t>
        </w:r>
      </w:ins>
    </w:p>
    <w:p w:rsidR="00D5388B" w:rsidRPr="00D5388B" w:rsidRDefault="00D5388B" w:rsidP="00DB01D6">
      <w:pPr>
        <w:numPr>
          <w:ilvl w:val="0"/>
          <w:numId w:val="76"/>
        </w:numPr>
        <w:spacing w:before="100" w:beforeAutospacing="1" w:after="100" w:afterAutospacing="1" w:line="240" w:lineRule="auto"/>
        <w:ind w:left="434"/>
        <w:rPr>
          <w:ins w:id="65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5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12 + 27 = 39</w:t>
        </w:r>
      </w:ins>
    </w:p>
    <w:p w:rsidR="00D5388B" w:rsidRPr="00D5388B" w:rsidRDefault="00D5388B" w:rsidP="00DB01D6">
      <w:pPr>
        <w:numPr>
          <w:ilvl w:val="0"/>
          <w:numId w:val="76"/>
        </w:numPr>
        <w:spacing w:before="100" w:beforeAutospacing="1" w:after="100" w:afterAutospacing="1" w:line="240" w:lineRule="auto"/>
        <w:ind w:left="434"/>
        <w:rPr>
          <w:ins w:id="65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5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(2 * 6) + (3 * 9)</w:t>
        </w:r>
      </w:ins>
    </w:p>
    <w:p w:rsidR="00D5388B" w:rsidRPr="00D5388B" w:rsidRDefault="00D5388B" w:rsidP="00DB01D6">
      <w:pPr>
        <w:numPr>
          <w:ilvl w:val="0"/>
          <w:numId w:val="76"/>
        </w:numPr>
        <w:spacing w:before="100" w:beforeAutospacing="1" w:after="100" w:afterAutospacing="1" w:line="240" w:lineRule="auto"/>
        <w:ind w:left="434"/>
        <w:rPr>
          <w:ins w:id="65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5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39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65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58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129:</w:t>
        </w:r>
      </w:ins>
    </w:p>
    <w:p w:rsidR="00D5388B" w:rsidRPr="00D5388B" w:rsidRDefault="00D5388B" w:rsidP="00DB01D6">
      <w:pPr>
        <w:numPr>
          <w:ilvl w:val="0"/>
          <w:numId w:val="77"/>
        </w:numPr>
        <w:spacing w:before="100" w:beforeAutospacing="1" w:after="100" w:afterAutospacing="1" w:line="240" w:lineRule="auto"/>
        <w:ind w:left="434"/>
        <w:rPr>
          <w:ins w:id="65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6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2 * 8 = 16</w:t>
        </w:r>
      </w:ins>
    </w:p>
    <w:p w:rsidR="00D5388B" w:rsidRPr="00D5388B" w:rsidRDefault="00D5388B" w:rsidP="00DB01D6">
      <w:pPr>
        <w:numPr>
          <w:ilvl w:val="0"/>
          <w:numId w:val="77"/>
        </w:numPr>
        <w:spacing w:before="100" w:beforeAutospacing="1" w:after="100" w:afterAutospacing="1" w:line="240" w:lineRule="auto"/>
        <w:ind w:left="434"/>
        <w:rPr>
          <w:ins w:id="66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6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2 * 10 = 20</w:t>
        </w:r>
      </w:ins>
    </w:p>
    <w:p w:rsidR="00D5388B" w:rsidRPr="00D5388B" w:rsidRDefault="00D5388B" w:rsidP="00DB01D6">
      <w:pPr>
        <w:numPr>
          <w:ilvl w:val="0"/>
          <w:numId w:val="77"/>
        </w:numPr>
        <w:spacing w:before="100" w:beforeAutospacing="1" w:after="100" w:afterAutospacing="1" w:line="240" w:lineRule="auto"/>
        <w:ind w:left="434"/>
        <w:rPr>
          <w:ins w:id="66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6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16 + 20 = 36</w:t>
        </w:r>
      </w:ins>
    </w:p>
    <w:p w:rsidR="00D5388B" w:rsidRPr="00D5388B" w:rsidRDefault="00D5388B" w:rsidP="00DB01D6">
      <w:pPr>
        <w:numPr>
          <w:ilvl w:val="0"/>
          <w:numId w:val="77"/>
        </w:numPr>
        <w:spacing w:before="100" w:beforeAutospacing="1" w:after="100" w:afterAutospacing="1" w:line="240" w:lineRule="auto"/>
        <w:ind w:left="434"/>
        <w:rPr>
          <w:ins w:id="66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6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(2 * 8) + (2 * 10)</w:t>
        </w:r>
      </w:ins>
    </w:p>
    <w:p w:rsidR="00D5388B" w:rsidRPr="00D5388B" w:rsidRDefault="00D5388B" w:rsidP="00DB01D6">
      <w:pPr>
        <w:numPr>
          <w:ilvl w:val="0"/>
          <w:numId w:val="77"/>
        </w:numPr>
        <w:spacing w:before="100" w:beforeAutospacing="1" w:after="100" w:afterAutospacing="1" w:line="240" w:lineRule="auto"/>
        <w:ind w:left="434"/>
        <w:rPr>
          <w:ins w:id="66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6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36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66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7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130:</w:t>
        </w:r>
      </w:ins>
    </w:p>
    <w:p w:rsidR="00D5388B" w:rsidRPr="00D5388B" w:rsidRDefault="00D5388B" w:rsidP="00DB01D6">
      <w:pPr>
        <w:numPr>
          <w:ilvl w:val="0"/>
          <w:numId w:val="78"/>
        </w:numPr>
        <w:spacing w:before="100" w:beforeAutospacing="1" w:after="100" w:afterAutospacing="1" w:line="240" w:lineRule="auto"/>
        <w:ind w:left="434"/>
        <w:rPr>
          <w:ins w:id="67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7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3 * 6 = 18</w:t>
        </w:r>
      </w:ins>
    </w:p>
    <w:p w:rsidR="00D5388B" w:rsidRPr="00D5388B" w:rsidRDefault="00D5388B" w:rsidP="00DB01D6">
      <w:pPr>
        <w:numPr>
          <w:ilvl w:val="0"/>
          <w:numId w:val="78"/>
        </w:numPr>
        <w:spacing w:before="100" w:beforeAutospacing="1" w:after="100" w:afterAutospacing="1" w:line="240" w:lineRule="auto"/>
        <w:ind w:left="434"/>
        <w:rPr>
          <w:ins w:id="67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7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4 * 8 = 32</w:t>
        </w:r>
      </w:ins>
    </w:p>
    <w:p w:rsidR="00D5388B" w:rsidRPr="00D5388B" w:rsidRDefault="00D5388B" w:rsidP="00DB01D6">
      <w:pPr>
        <w:numPr>
          <w:ilvl w:val="0"/>
          <w:numId w:val="78"/>
        </w:numPr>
        <w:spacing w:before="100" w:beforeAutospacing="1" w:after="100" w:afterAutospacing="1" w:line="240" w:lineRule="auto"/>
        <w:ind w:left="434"/>
        <w:rPr>
          <w:ins w:id="67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7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18 + 32 = 50</w:t>
        </w:r>
      </w:ins>
    </w:p>
    <w:p w:rsidR="00D5388B" w:rsidRPr="00D5388B" w:rsidRDefault="00D5388B" w:rsidP="00DB01D6">
      <w:pPr>
        <w:numPr>
          <w:ilvl w:val="0"/>
          <w:numId w:val="78"/>
        </w:numPr>
        <w:spacing w:before="100" w:beforeAutospacing="1" w:after="100" w:afterAutospacing="1" w:line="240" w:lineRule="auto"/>
        <w:ind w:left="434"/>
        <w:rPr>
          <w:ins w:id="67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7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(3 * 6) + (4 * 8)</w:t>
        </w:r>
      </w:ins>
    </w:p>
    <w:p w:rsidR="00D5388B" w:rsidRPr="00D5388B" w:rsidRDefault="00D5388B" w:rsidP="00DB01D6">
      <w:pPr>
        <w:numPr>
          <w:ilvl w:val="0"/>
          <w:numId w:val="78"/>
        </w:numPr>
        <w:spacing w:before="100" w:beforeAutospacing="1" w:after="100" w:afterAutospacing="1" w:line="240" w:lineRule="auto"/>
        <w:ind w:left="434"/>
        <w:rPr>
          <w:ins w:id="67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8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50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68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82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131:</w:t>
        </w:r>
      </w:ins>
    </w:p>
    <w:p w:rsidR="00D5388B" w:rsidRPr="00D5388B" w:rsidRDefault="00D5388B" w:rsidP="00DB01D6">
      <w:pPr>
        <w:numPr>
          <w:ilvl w:val="0"/>
          <w:numId w:val="79"/>
        </w:numPr>
        <w:spacing w:before="100" w:beforeAutospacing="1" w:after="100" w:afterAutospacing="1" w:line="240" w:lineRule="auto"/>
        <w:ind w:left="434"/>
        <w:rPr>
          <w:ins w:id="68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8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4 * 8 = 32</w:t>
        </w:r>
      </w:ins>
    </w:p>
    <w:p w:rsidR="00D5388B" w:rsidRPr="00D5388B" w:rsidRDefault="00D5388B" w:rsidP="00DB01D6">
      <w:pPr>
        <w:numPr>
          <w:ilvl w:val="0"/>
          <w:numId w:val="79"/>
        </w:numPr>
        <w:spacing w:before="100" w:beforeAutospacing="1" w:after="100" w:afterAutospacing="1" w:line="240" w:lineRule="auto"/>
        <w:ind w:left="434"/>
        <w:rPr>
          <w:ins w:id="68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8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4 * 9 = 36</w:t>
        </w:r>
      </w:ins>
    </w:p>
    <w:p w:rsidR="00D5388B" w:rsidRPr="00D5388B" w:rsidRDefault="00D5388B" w:rsidP="00DB01D6">
      <w:pPr>
        <w:numPr>
          <w:ilvl w:val="0"/>
          <w:numId w:val="79"/>
        </w:numPr>
        <w:spacing w:before="100" w:beforeAutospacing="1" w:after="100" w:afterAutospacing="1" w:line="240" w:lineRule="auto"/>
        <w:ind w:left="434"/>
        <w:rPr>
          <w:ins w:id="68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8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32 + 36 = 68</w:t>
        </w:r>
      </w:ins>
    </w:p>
    <w:p w:rsidR="00D5388B" w:rsidRPr="00D5388B" w:rsidRDefault="00D5388B" w:rsidP="00DB01D6">
      <w:pPr>
        <w:numPr>
          <w:ilvl w:val="0"/>
          <w:numId w:val="79"/>
        </w:numPr>
        <w:spacing w:before="100" w:beforeAutospacing="1" w:after="100" w:afterAutospacing="1" w:line="240" w:lineRule="auto"/>
        <w:ind w:left="434"/>
        <w:rPr>
          <w:ins w:id="68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9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lastRenderedPageBreak/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(4 * 8) + (4 * 9)</w:t>
        </w:r>
      </w:ins>
    </w:p>
    <w:p w:rsidR="00D5388B" w:rsidRPr="00D5388B" w:rsidRDefault="00D5388B" w:rsidP="00DB01D6">
      <w:pPr>
        <w:numPr>
          <w:ilvl w:val="0"/>
          <w:numId w:val="79"/>
        </w:numPr>
        <w:spacing w:before="100" w:beforeAutospacing="1" w:after="100" w:afterAutospacing="1" w:line="240" w:lineRule="auto"/>
        <w:ind w:left="434"/>
        <w:rPr>
          <w:ins w:id="69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9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68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69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94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132:</w:t>
        </w:r>
      </w:ins>
    </w:p>
    <w:p w:rsidR="00D5388B" w:rsidRPr="00D5388B" w:rsidRDefault="00D5388B" w:rsidP="00DB01D6">
      <w:pPr>
        <w:numPr>
          <w:ilvl w:val="0"/>
          <w:numId w:val="80"/>
        </w:numPr>
        <w:spacing w:before="100" w:beforeAutospacing="1" w:after="100" w:afterAutospacing="1" w:line="240" w:lineRule="auto"/>
        <w:ind w:left="434"/>
        <w:rPr>
          <w:ins w:id="69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9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4 * 8 = 32</w:t>
        </w:r>
      </w:ins>
    </w:p>
    <w:p w:rsidR="00D5388B" w:rsidRPr="00D5388B" w:rsidRDefault="00D5388B" w:rsidP="00DB01D6">
      <w:pPr>
        <w:numPr>
          <w:ilvl w:val="0"/>
          <w:numId w:val="80"/>
        </w:numPr>
        <w:spacing w:before="100" w:beforeAutospacing="1" w:after="100" w:afterAutospacing="1" w:line="240" w:lineRule="auto"/>
        <w:ind w:left="434"/>
        <w:rPr>
          <w:ins w:id="69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69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5 * 10 = 50</w:t>
        </w:r>
      </w:ins>
    </w:p>
    <w:p w:rsidR="00D5388B" w:rsidRPr="00D5388B" w:rsidRDefault="00D5388B" w:rsidP="00DB01D6">
      <w:pPr>
        <w:numPr>
          <w:ilvl w:val="0"/>
          <w:numId w:val="80"/>
        </w:numPr>
        <w:spacing w:before="100" w:beforeAutospacing="1" w:after="100" w:afterAutospacing="1" w:line="240" w:lineRule="auto"/>
        <w:ind w:left="434"/>
        <w:rPr>
          <w:ins w:id="69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0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32 + 50 = 82</w:t>
        </w:r>
      </w:ins>
    </w:p>
    <w:p w:rsidR="00D5388B" w:rsidRPr="00D5388B" w:rsidRDefault="00D5388B" w:rsidP="00DB01D6">
      <w:pPr>
        <w:numPr>
          <w:ilvl w:val="0"/>
          <w:numId w:val="80"/>
        </w:numPr>
        <w:spacing w:before="100" w:beforeAutospacing="1" w:after="100" w:afterAutospacing="1" w:line="240" w:lineRule="auto"/>
        <w:ind w:left="434"/>
        <w:rPr>
          <w:ins w:id="70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0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(4 * 8) + (5 * 10)</w:t>
        </w:r>
      </w:ins>
    </w:p>
    <w:p w:rsidR="00D5388B" w:rsidRPr="00D5388B" w:rsidRDefault="00D5388B" w:rsidP="00DB01D6">
      <w:pPr>
        <w:numPr>
          <w:ilvl w:val="0"/>
          <w:numId w:val="80"/>
        </w:numPr>
        <w:spacing w:before="100" w:beforeAutospacing="1" w:after="100" w:afterAutospacing="1" w:line="240" w:lineRule="auto"/>
        <w:ind w:left="434"/>
        <w:rPr>
          <w:ins w:id="70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0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82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70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06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133:</w:t>
        </w:r>
      </w:ins>
    </w:p>
    <w:p w:rsidR="00D5388B" w:rsidRPr="00D5388B" w:rsidRDefault="00D5388B" w:rsidP="00DB01D6">
      <w:pPr>
        <w:numPr>
          <w:ilvl w:val="0"/>
          <w:numId w:val="81"/>
        </w:numPr>
        <w:spacing w:before="100" w:beforeAutospacing="1" w:after="100" w:afterAutospacing="1" w:line="240" w:lineRule="auto"/>
        <w:ind w:left="434"/>
        <w:rPr>
          <w:ins w:id="70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0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10 * 5 = 50</w:t>
        </w:r>
      </w:ins>
    </w:p>
    <w:p w:rsidR="00D5388B" w:rsidRPr="00D5388B" w:rsidRDefault="00D5388B" w:rsidP="00DB01D6">
      <w:pPr>
        <w:numPr>
          <w:ilvl w:val="0"/>
          <w:numId w:val="81"/>
        </w:numPr>
        <w:spacing w:before="100" w:beforeAutospacing="1" w:after="100" w:afterAutospacing="1" w:line="240" w:lineRule="auto"/>
        <w:ind w:left="434"/>
        <w:rPr>
          <w:ins w:id="70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1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10 * 3 = 30</w:t>
        </w:r>
      </w:ins>
    </w:p>
    <w:p w:rsidR="00D5388B" w:rsidRPr="00D5388B" w:rsidRDefault="00D5388B" w:rsidP="00DB01D6">
      <w:pPr>
        <w:numPr>
          <w:ilvl w:val="0"/>
          <w:numId w:val="81"/>
        </w:numPr>
        <w:spacing w:before="100" w:beforeAutospacing="1" w:after="100" w:afterAutospacing="1" w:line="240" w:lineRule="auto"/>
        <w:ind w:left="434"/>
        <w:rPr>
          <w:ins w:id="71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1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50 + 30 = 80</w:t>
        </w:r>
      </w:ins>
    </w:p>
    <w:p w:rsidR="00D5388B" w:rsidRPr="00D5388B" w:rsidRDefault="00D5388B" w:rsidP="00DB01D6">
      <w:pPr>
        <w:numPr>
          <w:ilvl w:val="0"/>
          <w:numId w:val="81"/>
        </w:numPr>
        <w:spacing w:before="100" w:beforeAutospacing="1" w:after="100" w:afterAutospacing="1" w:line="240" w:lineRule="auto"/>
        <w:ind w:left="434"/>
        <w:rPr>
          <w:ins w:id="71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1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(10 * 5) + (10 * 3)</w:t>
        </w:r>
      </w:ins>
    </w:p>
    <w:p w:rsidR="00D5388B" w:rsidRPr="00D5388B" w:rsidRDefault="00D5388B" w:rsidP="00DB01D6">
      <w:pPr>
        <w:numPr>
          <w:ilvl w:val="0"/>
          <w:numId w:val="81"/>
        </w:numPr>
        <w:spacing w:before="100" w:beforeAutospacing="1" w:after="100" w:afterAutospacing="1" w:line="240" w:lineRule="auto"/>
        <w:ind w:left="434"/>
        <w:rPr>
          <w:ins w:id="71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1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80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center"/>
        <w:outlineLvl w:val="1"/>
        <w:rPr>
          <w:ins w:id="71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18" w:author="Unknown">
        <w:r w:rsidRPr="00D5388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ru-RU"/>
          </w:rPr>
          <w:t>Задачи на нахождение неизвестного слагаемого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1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2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134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2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2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В зоомагазине 52 попугая. В 7 клетках по 4 попугая и в нескольких клетках по 3 попугая. Сколько клеток с 3 попугаями?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2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2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135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2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2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5 коробок по 7 конфет и 3 коробки с пряниками. Сколько пряников в коробке, если общее количество конфет и пряников 62 шт.?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2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2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136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72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3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В коробке 43 пряника. В 6 пачках по 3 пряника и в нескольких пачках по 5 пряников. Сколько пачек с 5 пряниками?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3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3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137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3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3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В домах района всего 55 подъездов. В 7 домах по 4 подъезда и в нескольких домах по 3 подъезда. Сколько домов с 3 подъездами?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3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3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138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3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3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3 пакета моркови по 6 кг и 8 пакетов лука. Сколько килограммов лука в пакете, если всего купили 42 кг?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3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4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139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4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4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В нескольких конвертах лежит 48 открыток. В 8 конвертах по 3 открытки и в нескольких конвертах по 4 открытки. Сколько конвертов с 4 открытками?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4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4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140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4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4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Поставили 5 рядов по 7 стульев и 3 ряда кресел. Сколько кресел в ряду, если всего поставили 59 стульев и кресел?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4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4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141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4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5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lastRenderedPageBreak/>
          <w:t>В коробке лежало 64 ручки. В 4 наборах по 7 ручек и в нескольких наборах по 9 ручек. Сколько было наборов с 9 ручками?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5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5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142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5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5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9 маленьких канистр с минеральной водой по 5 л и ещё 4 большие канистры. Сколько литров в большой канистре, если всего купили 77 литров минеральной воды?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5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5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143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75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5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В доме 53 стула. В 7 комнатах по 5 стульев и в нескольких комнатах по 3 стула. Сколько комнат с 3 стульями?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5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60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144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61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62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Купили 7 пакетов сахара по 4 кг и 9 пакетов крупы. Сколько килограммов крупы в одном пакете, если всего купили 73 кг?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63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64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145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765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66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В посёлке 77 домов. На 4 улицах по 8 домов и на нескольких улицах по 9 домов. Сколько улиц с 9 домами?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67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68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146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69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70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Посадили 3 ряда астр по 6 цветков в каждом ряду и 4 ряда нарциссов. Сколько нарциссов в одном ряду, если всего посадили 50 цветков?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71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72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147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jc w:val="both"/>
        <w:rPr>
          <w:ins w:id="773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74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На нескольких тортах 46 марципановых яблок. На 7 тортах по 3 яблока и на нескольких тортах по 5 яблок. Сколько тортов с 5 яблоками?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2"/>
        <w:rPr>
          <w:ins w:id="775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76" w:author="Unknown">
        <w:r w:rsidRPr="00D538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Задача 148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777" w:author="Unknown"/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ins w:id="778" w:author="Unknown">
        <w:r w:rsidRPr="00D5388B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Посадили 2 ряда груш по 8 деревьев и 4 ряда вишен. Сколько вишен в ряду, если всего посадили 44 дерева?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outlineLvl w:val="1"/>
        <w:rPr>
          <w:ins w:id="779" w:author="Unknown"/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</w:pPr>
      <w:ins w:id="780" w:author="Unknown">
        <w:r w:rsidRPr="00D5388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eastAsia="ru-RU"/>
          </w:rPr>
          <w:t>Решения задач 134-148: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78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82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134:</w:t>
        </w:r>
      </w:ins>
    </w:p>
    <w:p w:rsidR="00D5388B" w:rsidRPr="00D5388B" w:rsidRDefault="00D5388B" w:rsidP="00DB01D6">
      <w:pPr>
        <w:numPr>
          <w:ilvl w:val="0"/>
          <w:numId w:val="82"/>
        </w:numPr>
        <w:spacing w:before="100" w:beforeAutospacing="1" w:after="100" w:afterAutospacing="1" w:line="240" w:lineRule="auto"/>
        <w:ind w:left="434"/>
        <w:rPr>
          <w:ins w:id="78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8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7 * 4 = 28</w:t>
        </w:r>
      </w:ins>
    </w:p>
    <w:p w:rsidR="00D5388B" w:rsidRPr="00D5388B" w:rsidRDefault="00D5388B" w:rsidP="00DB01D6">
      <w:pPr>
        <w:numPr>
          <w:ilvl w:val="0"/>
          <w:numId w:val="82"/>
        </w:numPr>
        <w:spacing w:before="100" w:beforeAutospacing="1" w:after="100" w:afterAutospacing="1" w:line="240" w:lineRule="auto"/>
        <w:ind w:left="434"/>
        <w:rPr>
          <w:ins w:id="78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8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52 — 28 = 24</w:t>
        </w:r>
      </w:ins>
    </w:p>
    <w:p w:rsidR="00D5388B" w:rsidRPr="00D5388B" w:rsidRDefault="00D5388B" w:rsidP="00DB01D6">
      <w:pPr>
        <w:numPr>
          <w:ilvl w:val="0"/>
          <w:numId w:val="82"/>
        </w:numPr>
        <w:spacing w:before="100" w:beforeAutospacing="1" w:after="100" w:afterAutospacing="1" w:line="240" w:lineRule="auto"/>
        <w:ind w:left="434"/>
        <w:rPr>
          <w:ins w:id="78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8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24 : 3 = 8</w:t>
        </w:r>
      </w:ins>
    </w:p>
    <w:p w:rsidR="00D5388B" w:rsidRPr="00D5388B" w:rsidRDefault="00D5388B" w:rsidP="00DB01D6">
      <w:pPr>
        <w:numPr>
          <w:ilvl w:val="0"/>
          <w:numId w:val="82"/>
        </w:numPr>
        <w:spacing w:before="100" w:beforeAutospacing="1" w:after="100" w:afterAutospacing="1" w:line="240" w:lineRule="auto"/>
        <w:ind w:left="434"/>
        <w:rPr>
          <w:ins w:id="78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9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(52 — 7 * 4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3</w:t>
        </w:r>
      </w:ins>
    </w:p>
    <w:p w:rsidR="00D5388B" w:rsidRPr="00D5388B" w:rsidRDefault="00D5388B" w:rsidP="00DB01D6">
      <w:pPr>
        <w:numPr>
          <w:ilvl w:val="0"/>
          <w:numId w:val="82"/>
        </w:numPr>
        <w:spacing w:before="100" w:beforeAutospacing="1" w:after="100" w:afterAutospacing="1" w:line="240" w:lineRule="auto"/>
        <w:ind w:left="434"/>
        <w:rPr>
          <w:ins w:id="79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9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79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94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135:</w:t>
        </w:r>
      </w:ins>
    </w:p>
    <w:p w:rsidR="00D5388B" w:rsidRPr="00D5388B" w:rsidRDefault="00D5388B" w:rsidP="00DB01D6">
      <w:pPr>
        <w:numPr>
          <w:ilvl w:val="0"/>
          <w:numId w:val="83"/>
        </w:numPr>
        <w:spacing w:before="100" w:beforeAutospacing="1" w:after="100" w:afterAutospacing="1" w:line="240" w:lineRule="auto"/>
        <w:ind w:left="434"/>
        <w:rPr>
          <w:ins w:id="79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9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5 * 7 = 35</w:t>
        </w:r>
      </w:ins>
    </w:p>
    <w:p w:rsidR="00D5388B" w:rsidRPr="00D5388B" w:rsidRDefault="00D5388B" w:rsidP="00DB01D6">
      <w:pPr>
        <w:numPr>
          <w:ilvl w:val="0"/>
          <w:numId w:val="83"/>
        </w:numPr>
        <w:spacing w:before="100" w:beforeAutospacing="1" w:after="100" w:afterAutospacing="1" w:line="240" w:lineRule="auto"/>
        <w:ind w:left="434"/>
        <w:rPr>
          <w:ins w:id="79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79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62 — 35 = 27</w:t>
        </w:r>
      </w:ins>
    </w:p>
    <w:p w:rsidR="00D5388B" w:rsidRPr="00D5388B" w:rsidRDefault="00D5388B" w:rsidP="00DB01D6">
      <w:pPr>
        <w:numPr>
          <w:ilvl w:val="0"/>
          <w:numId w:val="83"/>
        </w:numPr>
        <w:spacing w:before="100" w:beforeAutospacing="1" w:after="100" w:afterAutospacing="1" w:line="240" w:lineRule="auto"/>
        <w:ind w:left="434"/>
        <w:rPr>
          <w:ins w:id="79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0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27 : 3 = 9</w:t>
        </w:r>
      </w:ins>
    </w:p>
    <w:p w:rsidR="00D5388B" w:rsidRPr="00D5388B" w:rsidRDefault="00D5388B" w:rsidP="00DB01D6">
      <w:pPr>
        <w:numPr>
          <w:ilvl w:val="0"/>
          <w:numId w:val="83"/>
        </w:numPr>
        <w:spacing w:before="100" w:beforeAutospacing="1" w:after="100" w:afterAutospacing="1" w:line="240" w:lineRule="auto"/>
        <w:ind w:left="434"/>
        <w:rPr>
          <w:ins w:id="80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0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(62 — 5 * 7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3</w:t>
        </w:r>
      </w:ins>
    </w:p>
    <w:p w:rsidR="00D5388B" w:rsidRPr="00D5388B" w:rsidRDefault="00D5388B" w:rsidP="00DB01D6">
      <w:pPr>
        <w:numPr>
          <w:ilvl w:val="0"/>
          <w:numId w:val="83"/>
        </w:numPr>
        <w:spacing w:before="100" w:beforeAutospacing="1" w:after="100" w:afterAutospacing="1" w:line="240" w:lineRule="auto"/>
        <w:ind w:left="434"/>
        <w:rPr>
          <w:ins w:id="80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0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80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06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136:</w:t>
        </w:r>
      </w:ins>
    </w:p>
    <w:p w:rsidR="00D5388B" w:rsidRPr="00D5388B" w:rsidRDefault="00D5388B" w:rsidP="00DB01D6">
      <w:pPr>
        <w:numPr>
          <w:ilvl w:val="0"/>
          <w:numId w:val="84"/>
        </w:numPr>
        <w:spacing w:before="100" w:beforeAutospacing="1" w:after="100" w:afterAutospacing="1" w:line="240" w:lineRule="auto"/>
        <w:ind w:left="434"/>
        <w:rPr>
          <w:ins w:id="80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0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6 * 3 = 18</w:t>
        </w:r>
      </w:ins>
    </w:p>
    <w:p w:rsidR="00D5388B" w:rsidRPr="00D5388B" w:rsidRDefault="00D5388B" w:rsidP="00DB01D6">
      <w:pPr>
        <w:numPr>
          <w:ilvl w:val="0"/>
          <w:numId w:val="84"/>
        </w:numPr>
        <w:spacing w:before="100" w:beforeAutospacing="1" w:after="100" w:afterAutospacing="1" w:line="240" w:lineRule="auto"/>
        <w:ind w:left="434"/>
        <w:rPr>
          <w:ins w:id="80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1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lastRenderedPageBreak/>
          <w:t>2) 43 — 18 = 25</w:t>
        </w:r>
      </w:ins>
    </w:p>
    <w:p w:rsidR="00D5388B" w:rsidRPr="00D5388B" w:rsidRDefault="00D5388B" w:rsidP="00DB01D6">
      <w:pPr>
        <w:numPr>
          <w:ilvl w:val="0"/>
          <w:numId w:val="84"/>
        </w:numPr>
        <w:spacing w:before="100" w:beforeAutospacing="1" w:after="100" w:afterAutospacing="1" w:line="240" w:lineRule="auto"/>
        <w:ind w:left="434"/>
        <w:rPr>
          <w:ins w:id="81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1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25 : 5 = 5</w:t>
        </w:r>
      </w:ins>
    </w:p>
    <w:p w:rsidR="00D5388B" w:rsidRPr="00D5388B" w:rsidRDefault="00D5388B" w:rsidP="00DB01D6">
      <w:pPr>
        <w:numPr>
          <w:ilvl w:val="0"/>
          <w:numId w:val="84"/>
        </w:numPr>
        <w:spacing w:before="100" w:beforeAutospacing="1" w:after="100" w:afterAutospacing="1" w:line="240" w:lineRule="auto"/>
        <w:ind w:left="434"/>
        <w:rPr>
          <w:ins w:id="81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1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(43 — 6 * 3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5</w:t>
        </w:r>
      </w:ins>
    </w:p>
    <w:p w:rsidR="00D5388B" w:rsidRPr="00D5388B" w:rsidRDefault="00D5388B" w:rsidP="00DB01D6">
      <w:pPr>
        <w:numPr>
          <w:ilvl w:val="0"/>
          <w:numId w:val="84"/>
        </w:numPr>
        <w:spacing w:before="100" w:beforeAutospacing="1" w:after="100" w:afterAutospacing="1" w:line="240" w:lineRule="auto"/>
        <w:ind w:left="434"/>
        <w:rPr>
          <w:ins w:id="81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1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81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18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137:</w:t>
        </w:r>
      </w:ins>
    </w:p>
    <w:p w:rsidR="00D5388B" w:rsidRPr="00D5388B" w:rsidRDefault="00D5388B" w:rsidP="00DB01D6">
      <w:pPr>
        <w:numPr>
          <w:ilvl w:val="0"/>
          <w:numId w:val="85"/>
        </w:numPr>
        <w:spacing w:before="100" w:beforeAutospacing="1" w:after="100" w:afterAutospacing="1" w:line="240" w:lineRule="auto"/>
        <w:ind w:left="434"/>
        <w:rPr>
          <w:ins w:id="81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2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7 * 4 = 28</w:t>
        </w:r>
      </w:ins>
    </w:p>
    <w:p w:rsidR="00D5388B" w:rsidRPr="00D5388B" w:rsidRDefault="00D5388B" w:rsidP="00DB01D6">
      <w:pPr>
        <w:numPr>
          <w:ilvl w:val="0"/>
          <w:numId w:val="85"/>
        </w:numPr>
        <w:spacing w:before="100" w:beforeAutospacing="1" w:after="100" w:afterAutospacing="1" w:line="240" w:lineRule="auto"/>
        <w:ind w:left="434"/>
        <w:rPr>
          <w:ins w:id="82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2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55 — 28 = 27</w:t>
        </w:r>
      </w:ins>
    </w:p>
    <w:p w:rsidR="00D5388B" w:rsidRPr="00D5388B" w:rsidRDefault="00D5388B" w:rsidP="00DB01D6">
      <w:pPr>
        <w:numPr>
          <w:ilvl w:val="0"/>
          <w:numId w:val="85"/>
        </w:numPr>
        <w:spacing w:before="100" w:beforeAutospacing="1" w:after="100" w:afterAutospacing="1" w:line="240" w:lineRule="auto"/>
        <w:ind w:left="434"/>
        <w:rPr>
          <w:ins w:id="82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2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27 : 3 = 9</w:t>
        </w:r>
      </w:ins>
    </w:p>
    <w:p w:rsidR="00D5388B" w:rsidRPr="00D5388B" w:rsidRDefault="00D5388B" w:rsidP="00DB01D6">
      <w:pPr>
        <w:numPr>
          <w:ilvl w:val="0"/>
          <w:numId w:val="85"/>
        </w:numPr>
        <w:spacing w:before="100" w:beforeAutospacing="1" w:after="100" w:afterAutospacing="1" w:line="240" w:lineRule="auto"/>
        <w:ind w:left="434"/>
        <w:rPr>
          <w:ins w:id="82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2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(55 — 7 * 4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3</w:t>
        </w:r>
      </w:ins>
    </w:p>
    <w:p w:rsidR="00D5388B" w:rsidRPr="00D5388B" w:rsidRDefault="00D5388B" w:rsidP="00DB01D6">
      <w:pPr>
        <w:numPr>
          <w:ilvl w:val="0"/>
          <w:numId w:val="85"/>
        </w:numPr>
        <w:spacing w:before="100" w:beforeAutospacing="1" w:after="100" w:afterAutospacing="1" w:line="240" w:lineRule="auto"/>
        <w:ind w:left="434"/>
        <w:rPr>
          <w:ins w:id="82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2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9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82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3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138:</w:t>
        </w:r>
      </w:ins>
    </w:p>
    <w:p w:rsidR="00D5388B" w:rsidRPr="00D5388B" w:rsidRDefault="00D5388B" w:rsidP="00DB01D6">
      <w:pPr>
        <w:numPr>
          <w:ilvl w:val="0"/>
          <w:numId w:val="86"/>
        </w:numPr>
        <w:spacing w:before="100" w:beforeAutospacing="1" w:after="100" w:afterAutospacing="1" w:line="240" w:lineRule="auto"/>
        <w:ind w:left="434"/>
        <w:rPr>
          <w:ins w:id="83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3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3 * 6 = 18</w:t>
        </w:r>
      </w:ins>
    </w:p>
    <w:p w:rsidR="00D5388B" w:rsidRPr="00D5388B" w:rsidRDefault="00D5388B" w:rsidP="00DB01D6">
      <w:pPr>
        <w:numPr>
          <w:ilvl w:val="0"/>
          <w:numId w:val="86"/>
        </w:numPr>
        <w:spacing w:before="100" w:beforeAutospacing="1" w:after="100" w:afterAutospacing="1" w:line="240" w:lineRule="auto"/>
        <w:ind w:left="434"/>
        <w:rPr>
          <w:ins w:id="83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3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42 — 18 = 24</w:t>
        </w:r>
      </w:ins>
    </w:p>
    <w:p w:rsidR="00D5388B" w:rsidRPr="00D5388B" w:rsidRDefault="00D5388B" w:rsidP="00DB01D6">
      <w:pPr>
        <w:numPr>
          <w:ilvl w:val="0"/>
          <w:numId w:val="86"/>
        </w:numPr>
        <w:spacing w:before="100" w:beforeAutospacing="1" w:after="100" w:afterAutospacing="1" w:line="240" w:lineRule="auto"/>
        <w:ind w:left="434"/>
        <w:rPr>
          <w:ins w:id="83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3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24 : 8 = 3</w:t>
        </w:r>
      </w:ins>
    </w:p>
    <w:p w:rsidR="00D5388B" w:rsidRPr="00D5388B" w:rsidRDefault="00D5388B" w:rsidP="00DB01D6">
      <w:pPr>
        <w:numPr>
          <w:ilvl w:val="0"/>
          <w:numId w:val="86"/>
        </w:numPr>
        <w:spacing w:before="100" w:beforeAutospacing="1" w:after="100" w:afterAutospacing="1" w:line="240" w:lineRule="auto"/>
        <w:ind w:left="434"/>
        <w:rPr>
          <w:ins w:id="83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3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(42 — 3 * 6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8</w:t>
        </w:r>
      </w:ins>
    </w:p>
    <w:p w:rsidR="00D5388B" w:rsidRPr="00D5388B" w:rsidRDefault="00D5388B" w:rsidP="00DB01D6">
      <w:pPr>
        <w:numPr>
          <w:ilvl w:val="0"/>
          <w:numId w:val="86"/>
        </w:numPr>
        <w:spacing w:before="100" w:beforeAutospacing="1" w:after="100" w:afterAutospacing="1" w:line="240" w:lineRule="auto"/>
        <w:ind w:left="434"/>
        <w:rPr>
          <w:ins w:id="83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4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3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84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42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139:</w:t>
        </w:r>
      </w:ins>
    </w:p>
    <w:p w:rsidR="00D5388B" w:rsidRPr="00D5388B" w:rsidRDefault="00D5388B" w:rsidP="00DB01D6">
      <w:pPr>
        <w:numPr>
          <w:ilvl w:val="0"/>
          <w:numId w:val="87"/>
        </w:numPr>
        <w:spacing w:before="100" w:beforeAutospacing="1" w:after="100" w:afterAutospacing="1" w:line="240" w:lineRule="auto"/>
        <w:ind w:left="434"/>
        <w:rPr>
          <w:ins w:id="84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4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8 * 3 = 24</w:t>
        </w:r>
      </w:ins>
    </w:p>
    <w:p w:rsidR="00D5388B" w:rsidRPr="00D5388B" w:rsidRDefault="00D5388B" w:rsidP="00DB01D6">
      <w:pPr>
        <w:numPr>
          <w:ilvl w:val="0"/>
          <w:numId w:val="87"/>
        </w:numPr>
        <w:spacing w:before="100" w:beforeAutospacing="1" w:after="100" w:afterAutospacing="1" w:line="240" w:lineRule="auto"/>
        <w:ind w:left="434"/>
        <w:rPr>
          <w:ins w:id="84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4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48 — 24 = 24</w:t>
        </w:r>
      </w:ins>
    </w:p>
    <w:p w:rsidR="00D5388B" w:rsidRPr="00D5388B" w:rsidRDefault="00D5388B" w:rsidP="00DB01D6">
      <w:pPr>
        <w:numPr>
          <w:ilvl w:val="0"/>
          <w:numId w:val="87"/>
        </w:numPr>
        <w:spacing w:before="100" w:beforeAutospacing="1" w:after="100" w:afterAutospacing="1" w:line="240" w:lineRule="auto"/>
        <w:ind w:left="434"/>
        <w:rPr>
          <w:ins w:id="84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4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24 : 4 = 6</w:t>
        </w:r>
      </w:ins>
    </w:p>
    <w:p w:rsidR="00D5388B" w:rsidRPr="00D5388B" w:rsidRDefault="00D5388B" w:rsidP="00DB01D6">
      <w:pPr>
        <w:numPr>
          <w:ilvl w:val="0"/>
          <w:numId w:val="87"/>
        </w:numPr>
        <w:spacing w:before="100" w:beforeAutospacing="1" w:after="100" w:afterAutospacing="1" w:line="240" w:lineRule="auto"/>
        <w:ind w:left="434"/>
        <w:rPr>
          <w:ins w:id="84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5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(48 — 8 * 3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4</w:t>
        </w:r>
      </w:ins>
    </w:p>
    <w:p w:rsidR="00D5388B" w:rsidRPr="00D5388B" w:rsidRDefault="00D5388B" w:rsidP="00DB01D6">
      <w:pPr>
        <w:numPr>
          <w:ilvl w:val="0"/>
          <w:numId w:val="87"/>
        </w:numPr>
        <w:spacing w:before="100" w:beforeAutospacing="1" w:after="100" w:afterAutospacing="1" w:line="240" w:lineRule="auto"/>
        <w:ind w:left="434"/>
        <w:rPr>
          <w:ins w:id="85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5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85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54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140:</w:t>
        </w:r>
      </w:ins>
    </w:p>
    <w:p w:rsidR="00D5388B" w:rsidRPr="00D5388B" w:rsidRDefault="00D5388B" w:rsidP="00DB01D6">
      <w:pPr>
        <w:numPr>
          <w:ilvl w:val="0"/>
          <w:numId w:val="88"/>
        </w:numPr>
        <w:spacing w:before="100" w:beforeAutospacing="1" w:after="100" w:afterAutospacing="1" w:line="240" w:lineRule="auto"/>
        <w:ind w:left="434"/>
        <w:rPr>
          <w:ins w:id="85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5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5 * 7 = 35</w:t>
        </w:r>
      </w:ins>
    </w:p>
    <w:p w:rsidR="00D5388B" w:rsidRPr="00D5388B" w:rsidRDefault="00D5388B" w:rsidP="00DB01D6">
      <w:pPr>
        <w:numPr>
          <w:ilvl w:val="0"/>
          <w:numId w:val="88"/>
        </w:numPr>
        <w:spacing w:before="100" w:beforeAutospacing="1" w:after="100" w:afterAutospacing="1" w:line="240" w:lineRule="auto"/>
        <w:ind w:left="434"/>
        <w:rPr>
          <w:ins w:id="85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5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59 — 35 = 24</w:t>
        </w:r>
      </w:ins>
    </w:p>
    <w:p w:rsidR="00D5388B" w:rsidRPr="00D5388B" w:rsidRDefault="00D5388B" w:rsidP="00DB01D6">
      <w:pPr>
        <w:numPr>
          <w:ilvl w:val="0"/>
          <w:numId w:val="88"/>
        </w:numPr>
        <w:spacing w:before="100" w:beforeAutospacing="1" w:after="100" w:afterAutospacing="1" w:line="240" w:lineRule="auto"/>
        <w:ind w:left="434"/>
        <w:rPr>
          <w:ins w:id="85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6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24 : 3 = 8</w:t>
        </w:r>
      </w:ins>
    </w:p>
    <w:p w:rsidR="00D5388B" w:rsidRPr="00D5388B" w:rsidRDefault="00D5388B" w:rsidP="00DB01D6">
      <w:pPr>
        <w:numPr>
          <w:ilvl w:val="0"/>
          <w:numId w:val="88"/>
        </w:numPr>
        <w:spacing w:before="100" w:beforeAutospacing="1" w:after="100" w:afterAutospacing="1" w:line="240" w:lineRule="auto"/>
        <w:ind w:left="434"/>
        <w:rPr>
          <w:ins w:id="86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6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(59 — 5 * 7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3</w:t>
        </w:r>
      </w:ins>
    </w:p>
    <w:p w:rsidR="00D5388B" w:rsidRPr="00D5388B" w:rsidRDefault="00D5388B" w:rsidP="00DB01D6">
      <w:pPr>
        <w:numPr>
          <w:ilvl w:val="0"/>
          <w:numId w:val="88"/>
        </w:numPr>
        <w:spacing w:before="100" w:beforeAutospacing="1" w:after="100" w:afterAutospacing="1" w:line="240" w:lineRule="auto"/>
        <w:ind w:left="434"/>
        <w:rPr>
          <w:ins w:id="86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6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86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66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141:</w:t>
        </w:r>
      </w:ins>
    </w:p>
    <w:p w:rsidR="00D5388B" w:rsidRPr="00D5388B" w:rsidRDefault="00D5388B" w:rsidP="00DB01D6">
      <w:pPr>
        <w:numPr>
          <w:ilvl w:val="0"/>
          <w:numId w:val="89"/>
        </w:numPr>
        <w:spacing w:before="100" w:beforeAutospacing="1" w:after="100" w:afterAutospacing="1" w:line="240" w:lineRule="auto"/>
        <w:ind w:left="434"/>
        <w:rPr>
          <w:ins w:id="86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6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4 * 7 = 28</w:t>
        </w:r>
      </w:ins>
    </w:p>
    <w:p w:rsidR="00D5388B" w:rsidRPr="00D5388B" w:rsidRDefault="00D5388B" w:rsidP="00DB01D6">
      <w:pPr>
        <w:numPr>
          <w:ilvl w:val="0"/>
          <w:numId w:val="89"/>
        </w:numPr>
        <w:spacing w:before="100" w:beforeAutospacing="1" w:after="100" w:afterAutospacing="1" w:line="240" w:lineRule="auto"/>
        <w:ind w:left="434"/>
        <w:rPr>
          <w:ins w:id="86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7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64 — 28 = 36</w:t>
        </w:r>
      </w:ins>
    </w:p>
    <w:p w:rsidR="00D5388B" w:rsidRPr="00D5388B" w:rsidRDefault="00D5388B" w:rsidP="00DB01D6">
      <w:pPr>
        <w:numPr>
          <w:ilvl w:val="0"/>
          <w:numId w:val="89"/>
        </w:numPr>
        <w:spacing w:before="100" w:beforeAutospacing="1" w:after="100" w:afterAutospacing="1" w:line="240" w:lineRule="auto"/>
        <w:ind w:left="434"/>
        <w:rPr>
          <w:ins w:id="87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7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36 : 9 = 4</w:t>
        </w:r>
      </w:ins>
    </w:p>
    <w:p w:rsidR="00D5388B" w:rsidRPr="00D5388B" w:rsidRDefault="00D5388B" w:rsidP="00DB01D6">
      <w:pPr>
        <w:numPr>
          <w:ilvl w:val="0"/>
          <w:numId w:val="89"/>
        </w:numPr>
        <w:spacing w:before="100" w:beforeAutospacing="1" w:after="100" w:afterAutospacing="1" w:line="240" w:lineRule="auto"/>
        <w:ind w:left="434"/>
        <w:rPr>
          <w:ins w:id="87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7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(64 — 4 * 7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9</w:t>
        </w:r>
      </w:ins>
    </w:p>
    <w:p w:rsidR="00D5388B" w:rsidRPr="00D5388B" w:rsidRDefault="00D5388B" w:rsidP="00DB01D6">
      <w:pPr>
        <w:numPr>
          <w:ilvl w:val="0"/>
          <w:numId w:val="89"/>
        </w:numPr>
        <w:spacing w:before="100" w:beforeAutospacing="1" w:after="100" w:afterAutospacing="1" w:line="240" w:lineRule="auto"/>
        <w:ind w:left="434"/>
        <w:rPr>
          <w:ins w:id="87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7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4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87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78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142:</w:t>
        </w:r>
      </w:ins>
    </w:p>
    <w:p w:rsidR="00D5388B" w:rsidRPr="00D5388B" w:rsidRDefault="00D5388B" w:rsidP="00DB01D6">
      <w:pPr>
        <w:numPr>
          <w:ilvl w:val="0"/>
          <w:numId w:val="90"/>
        </w:numPr>
        <w:spacing w:before="100" w:beforeAutospacing="1" w:after="100" w:afterAutospacing="1" w:line="240" w:lineRule="auto"/>
        <w:ind w:left="434"/>
        <w:rPr>
          <w:ins w:id="87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8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9 * 5 = 45</w:t>
        </w:r>
      </w:ins>
    </w:p>
    <w:p w:rsidR="00D5388B" w:rsidRPr="00D5388B" w:rsidRDefault="00D5388B" w:rsidP="00DB01D6">
      <w:pPr>
        <w:numPr>
          <w:ilvl w:val="0"/>
          <w:numId w:val="90"/>
        </w:numPr>
        <w:spacing w:before="100" w:beforeAutospacing="1" w:after="100" w:afterAutospacing="1" w:line="240" w:lineRule="auto"/>
        <w:ind w:left="434"/>
        <w:rPr>
          <w:ins w:id="88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8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77 — 45 = 32</w:t>
        </w:r>
      </w:ins>
    </w:p>
    <w:p w:rsidR="00D5388B" w:rsidRPr="00D5388B" w:rsidRDefault="00D5388B" w:rsidP="00DB01D6">
      <w:pPr>
        <w:numPr>
          <w:ilvl w:val="0"/>
          <w:numId w:val="90"/>
        </w:numPr>
        <w:spacing w:before="100" w:beforeAutospacing="1" w:after="100" w:afterAutospacing="1" w:line="240" w:lineRule="auto"/>
        <w:ind w:left="434"/>
        <w:rPr>
          <w:ins w:id="88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8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32 : 4 = 8</w:t>
        </w:r>
      </w:ins>
    </w:p>
    <w:p w:rsidR="00D5388B" w:rsidRPr="00D5388B" w:rsidRDefault="00D5388B" w:rsidP="00DB01D6">
      <w:pPr>
        <w:numPr>
          <w:ilvl w:val="0"/>
          <w:numId w:val="90"/>
        </w:numPr>
        <w:spacing w:before="100" w:beforeAutospacing="1" w:after="100" w:afterAutospacing="1" w:line="240" w:lineRule="auto"/>
        <w:ind w:left="434"/>
        <w:rPr>
          <w:ins w:id="88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8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(77 — 9 * 5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4</w:t>
        </w:r>
      </w:ins>
    </w:p>
    <w:p w:rsidR="00D5388B" w:rsidRPr="00D5388B" w:rsidRDefault="00D5388B" w:rsidP="00DB01D6">
      <w:pPr>
        <w:numPr>
          <w:ilvl w:val="0"/>
          <w:numId w:val="90"/>
        </w:numPr>
        <w:spacing w:before="100" w:beforeAutospacing="1" w:after="100" w:afterAutospacing="1" w:line="240" w:lineRule="auto"/>
        <w:ind w:left="434"/>
        <w:rPr>
          <w:ins w:id="88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8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88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9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143:</w:t>
        </w:r>
      </w:ins>
    </w:p>
    <w:p w:rsidR="00D5388B" w:rsidRPr="00D5388B" w:rsidRDefault="00D5388B" w:rsidP="00DB01D6">
      <w:pPr>
        <w:numPr>
          <w:ilvl w:val="0"/>
          <w:numId w:val="91"/>
        </w:numPr>
        <w:spacing w:before="100" w:beforeAutospacing="1" w:after="100" w:afterAutospacing="1" w:line="240" w:lineRule="auto"/>
        <w:ind w:left="434"/>
        <w:rPr>
          <w:ins w:id="89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9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7 * 5 = 35</w:t>
        </w:r>
      </w:ins>
    </w:p>
    <w:p w:rsidR="00D5388B" w:rsidRPr="00D5388B" w:rsidRDefault="00D5388B" w:rsidP="00DB01D6">
      <w:pPr>
        <w:numPr>
          <w:ilvl w:val="0"/>
          <w:numId w:val="91"/>
        </w:numPr>
        <w:spacing w:before="100" w:beforeAutospacing="1" w:after="100" w:afterAutospacing="1" w:line="240" w:lineRule="auto"/>
        <w:ind w:left="434"/>
        <w:rPr>
          <w:ins w:id="89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9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53 — 35 = 18</w:t>
        </w:r>
      </w:ins>
    </w:p>
    <w:p w:rsidR="00D5388B" w:rsidRPr="00D5388B" w:rsidRDefault="00D5388B" w:rsidP="00DB01D6">
      <w:pPr>
        <w:numPr>
          <w:ilvl w:val="0"/>
          <w:numId w:val="91"/>
        </w:numPr>
        <w:spacing w:before="100" w:beforeAutospacing="1" w:after="100" w:afterAutospacing="1" w:line="240" w:lineRule="auto"/>
        <w:ind w:left="434"/>
        <w:rPr>
          <w:ins w:id="89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9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18 : 3 = 6</w:t>
        </w:r>
      </w:ins>
    </w:p>
    <w:p w:rsidR="00D5388B" w:rsidRPr="00D5388B" w:rsidRDefault="00D5388B" w:rsidP="00DB01D6">
      <w:pPr>
        <w:numPr>
          <w:ilvl w:val="0"/>
          <w:numId w:val="91"/>
        </w:numPr>
        <w:spacing w:before="100" w:beforeAutospacing="1" w:after="100" w:afterAutospacing="1" w:line="240" w:lineRule="auto"/>
        <w:ind w:left="434"/>
        <w:rPr>
          <w:ins w:id="89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89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(53 — 7 * 5) :3</w:t>
        </w:r>
      </w:ins>
    </w:p>
    <w:p w:rsidR="00D5388B" w:rsidRPr="00D5388B" w:rsidRDefault="00D5388B" w:rsidP="00DB01D6">
      <w:pPr>
        <w:numPr>
          <w:ilvl w:val="0"/>
          <w:numId w:val="91"/>
        </w:numPr>
        <w:spacing w:before="100" w:beforeAutospacing="1" w:after="100" w:afterAutospacing="1" w:line="240" w:lineRule="auto"/>
        <w:ind w:left="434"/>
        <w:rPr>
          <w:ins w:id="89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0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lastRenderedPageBreak/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6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90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02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144:</w:t>
        </w:r>
      </w:ins>
    </w:p>
    <w:p w:rsidR="00D5388B" w:rsidRPr="00D5388B" w:rsidRDefault="00D5388B" w:rsidP="00DB01D6">
      <w:pPr>
        <w:numPr>
          <w:ilvl w:val="0"/>
          <w:numId w:val="92"/>
        </w:numPr>
        <w:spacing w:before="100" w:beforeAutospacing="1" w:after="100" w:afterAutospacing="1" w:line="240" w:lineRule="auto"/>
        <w:ind w:left="434"/>
        <w:rPr>
          <w:ins w:id="90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0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7 * 4 = 28</w:t>
        </w:r>
      </w:ins>
    </w:p>
    <w:p w:rsidR="00D5388B" w:rsidRPr="00D5388B" w:rsidRDefault="00D5388B" w:rsidP="00DB01D6">
      <w:pPr>
        <w:numPr>
          <w:ilvl w:val="0"/>
          <w:numId w:val="92"/>
        </w:numPr>
        <w:spacing w:before="100" w:beforeAutospacing="1" w:after="100" w:afterAutospacing="1" w:line="240" w:lineRule="auto"/>
        <w:ind w:left="434"/>
        <w:rPr>
          <w:ins w:id="90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0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73 — 28 = 45</w:t>
        </w:r>
      </w:ins>
    </w:p>
    <w:p w:rsidR="00D5388B" w:rsidRPr="00D5388B" w:rsidRDefault="00D5388B" w:rsidP="00DB01D6">
      <w:pPr>
        <w:numPr>
          <w:ilvl w:val="0"/>
          <w:numId w:val="92"/>
        </w:numPr>
        <w:spacing w:before="100" w:beforeAutospacing="1" w:after="100" w:afterAutospacing="1" w:line="240" w:lineRule="auto"/>
        <w:ind w:left="434"/>
        <w:rPr>
          <w:ins w:id="90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0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45 : 9 = 5</w:t>
        </w:r>
      </w:ins>
    </w:p>
    <w:p w:rsidR="00D5388B" w:rsidRPr="00D5388B" w:rsidRDefault="00D5388B" w:rsidP="00DB01D6">
      <w:pPr>
        <w:numPr>
          <w:ilvl w:val="0"/>
          <w:numId w:val="92"/>
        </w:numPr>
        <w:spacing w:before="100" w:beforeAutospacing="1" w:after="100" w:afterAutospacing="1" w:line="240" w:lineRule="auto"/>
        <w:ind w:left="434"/>
        <w:rPr>
          <w:ins w:id="90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1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(73 — 7 * 4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9</w:t>
        </w:r>
      </w:ins>
    </w:p>
    <w:p w:rsidR="00D5388B" w:rsidRPr="00D5388B" w:rsidRDefault="00D5388B" w:rsidP="00DB01D6">
      <w:pPr>
        <w:numPr>
          <w:ilvl w:val="0"/>
          <w:numId w:val="92"/>
        </w:numPr>
        <w:spacing w:before="100" w:beforeAutospacing="1" w:after="100" w:afterAutospacing="1" w:line="240" w:lineRule="auto"/>
        <w:ind w:left="434"/>
        <w:rPr>
          <w:ins w:id="91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1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91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14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145:</w:t>
        </w:r>
      </w:ins>
    </w:p>
    <w:p w:rsidR="00D5388B" w:rsidRPr="00D5388B" w:rsidRDefault="00D5388B" w:rsidP="00DB01D6">
      <w:pPr>
        <w:numPr>
          <w:ilvl w:val="0"/>
          <w:numId w:val="93"/>
        </w:numPr>
        <w:spacing w:before="100" w:beforeAutospacing="1" w:after="100" w:afterAutospacing="1" w:line="240" w:lineRule="auto"/>
        <w:ind w:left="434"/>
        <w:rPr>
          <w:ins w:id="91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1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4 * 8 = 32</w:t>
        </w:r>
      </w:ins>
    </w:p>
    <w:p w:rsidR="00D5388B" w:rsidRPr="00D5388B" w:rsidRDefault="00D5388B" w:rsidP="00DB01D6">
      <w:pPr>
        <w:numPr>
          <w:ilvl w:val="0"/>
          <w:numId w:val="93"/>
        </w:numPr>
        <w:spacing w:before="100" w:beforeAutospacing="1" w:after="100" w:afterAutospacing="1" w:line="240" w:lineRule="auto"/>
        <w:ind w:left="434"/>
        <w:rPr>
          <w:ins w:id="91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1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77 — 32 = 45</w:t>
        </w:r>
      </w:ins>
    </w:p>
    <w:p w:rsidR="00D5388B" w:rsidRPr="00D5388B" w:rsidRDefault="00D5388B" w:rsidP="00DB01D6">
      <w:pPr>
        <w:numPr>
          <w:ilvl w:val="0"/>
          <w:numId w:val="93"/>
        </w:numPr>
        <w:spacing w:before="100" w:beforeAutospacing="1" w:after="100" w:afterAutospacing="1" w:line="240" w:lineRule="auto"/>
        <w:ind w:left="434"/>
        <w:rPr>
          <w:ins w:id="91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2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45 : 9 = 5</w:t>
        </w:r>
      </w:ins>
    </w:p>
    <w:p w:rsidR="00D5388B" w:rsidRPr="00D5388B" w:rsidRDefault="00D5388B" w:rsidP="00DB01D6">
      <w:pPr>
        <w:numPr>
          <w:ilvl w:val="0"/>
          <w:numId w:val="93"/>
        </w:numPr>
        <w:spacing w:before="100" w:beforeAutospacing="1" w:after="100" w:afterAutospacing="1" w:line="240" w:lineRule="auto"/>
        <w:ind w:left="434"/>
        <w:rPr>
          <w:ins w:id="92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22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(77 — 4 *8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9</w:t>
        </w:r>
      </w:ins>
    </w:p>
    <w:p w:rsidR="00D5388B" w:rsidRPr="00D5388B" w:rsidRDefault="00D5388B" w:rsidP="00DB01D6">
      <w:pPr>
        <w:numPr>
          <w:ilvl w:val="0"/>
          <w:numId w:val="93"/>
        </w:numPr>
        <w:spacing w:before="100" w:beforeAutospacing="1" w:after="100" w:afterAutospacing="1" w:line="240" w:lineRule="auto"/>
        <w:ind w:left="434"/>
        <w:rPr>
          <w:ins w:id="92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2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92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26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146:</w:t>
        </w:r>
      </w:ins>
    </w:p>
    <w:p w:rsidR="00D5388B" w:rsidRPr="00D5388B" w:rsidRDefault="00D5388B" w:rsidP="00DB01D6">
      <w:pPr>
        <w:numPr>
          <w:ilvl w:val="0"/>
          <w:numId w:val="94"/>
        </w:numPr>
        <w:spacing w:before="100" w:beforeAutospacing="1" w:after="100" w:afterAutospacing="1" w:line="240" w:lineRule="auto"/>
        <w:ind w:left="434"/>
        <w:rPr>
          <w:ins w:id="92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28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3 * 6 = 18</w:t>
        </w:r>
      </w:ins>
    </w:p>
    <w:p w:rsidR="00D5388B" w:rsidRPr="00D5388B" w:rsidRDefault="00D5388B" w:rsidP="00DB01D6">
      <w:pPr>
        <w:numPr>
          <w:ilvl w:val="0"/>
          <w:numId w:val="94"/>
        </w:numPr>
        <w:spacing w:before="100" w:beforeAutospacing="1" w:after="100" w:afterAutospacing="1" w:line="240" w:lineRule="auto"/>
        <w:ind w:left="434"/>
        <w:rPr>
          <w:ins w:id="92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3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50 — 18 = 32</w:t>
        </w:r>
      </w:ins>
    </w:p>
    <w:p w:rsidR="00D5388B" w:rsidRPr="00D5388B" w:rsidRDefault="00D5388B" w:rsidP="00DB01D6">
      <w:pPr>
        <w:numPr>
          <w:ilvl w:val="0"/>
          <w:numId w:val="94"/>
        </w:numPr>
        <w:spacing w:before="100" w:beforeAutospacing="1" w:after="100" w:afterAutospacing="1" w:line="240" w:lineRule="auto"/>
        <w:ind w:left="434"/>
        <w:rPr>
          <w:ins w:id="93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3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32 : 4 = 8</w:t>
        </w:r>
      </w:ins>
    </w:p>
    <w:p w:rsidR="00D5388B" w:rsidRPr="00D5388B" w:rsidRDefault="00D5388B" w:rsidP="00DB01D6">
      <w:pPr>
        <w:numPr>
          <w:ilvl w:val="0"/>
          <w:numId w:val="94"/>
        </w:numPr>
        <w:spacing w:before="100" w:beforeAutospacing="1" w:after="100" w:afterAutospacing="1" w:line="240" w:lineRule="auto"/>
        <w:ind w:left="434"/>
        <w:rPr>
          <w:ins w:id="93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34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(50 — 3 * 6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4</w:t>
        </w:r>
      </w:ins>
    </w:p>
    <w:p w:rsidR="00D5388B" w:rsidRPr="00D5388B" w:rsidRDefault="00D5388B" w:rsidP="00DB01D6">
      <w:pPr>
        <w:numPr>
          <w:ilvl w:val="0"/>
          <w:numId w:val="94"/>
        </w:numPr>
        <w:spacing w:before="100" w:beforeAutospacing="1" w:after="100" w:afterAutospacing="1" w:line="240" w:lineRule="auto"/>
        <w:ind w:left="434"/>
        <w:rPr>
          <w:ins w:id="93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3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8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93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38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147:</w:t>
        </w:r>
      </w:ins>
    </w:p>
    <w:p w:rsidR="00D5388B" w:rsidRPr="00D5388B" w:rsidRDefault="00D5388B" w:rsidP="00DB01D6">
      <w:pPr>
        <w:numPr>
          <w:ilvl w:val="0"/>
          <w:numId w:val="95"/>
        </w:numPr>
        <w:spacing w:before="100" w:beforeAutospacing="1" w:after="100" w:afterAutospacing="1" w:line="240" w:lineRule="auto"/>
        <w:ind w:left="434"/>
        <w:rPr>
          <w:ins w:id="93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40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7 * 3 = 21</w:t>
        </w:r>
      </w:ins>
    </w:p>
    <w:p w:rsidR="00D5388B" w:rsidRPr="00D5388B" w:rsidRDefault="00D5388B" w:rsidP="00DB01D6">
      <w:pPr>
        <w:numPr>
          <w:ilvl w:val="0"/>
          <w:numId w:val="95"/>
        </w:numPr>
        <w:spacing w:before="100" w:beforeAutospacing="1" w:after="100" w:afterAutospacing="1" w:line="240" w:lineRule="auto"/>
        <w:ind w:left="434"/>
        <w:rPr>
          <w:ins w:id="94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4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46 — 21 = 25</w:t>
        </w:r>
      </w:ins>
    </w:p>
    <w:p w:rsidR="00D5388B" w:rsidRPr="00D5388B" w:rsidRDefault="00D5388B" w:rsidP="00DB01D6">
      <w:pPr>
        <w:numPr>
          <w:ilvl w:val="0"/>
          <w:numId w:val="95"/>
        </w:numPr>
        <w:spacing w:before="100" w:beforeAutospacing="1" w:after="100" w:afterAutospacing="1" w:line="240" w:lineRule="auto"/>
        <w:ind w:left="434"/>
        <w:rPr>
          <w:ins w:id="94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4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25 : 5 = 5</w:t>
        </w:r>
      </w:ins>
    </w:p>
    <w:p w:rsidR="00D5388B" w:rsidRPr="00D5388B" w:rsidRDefault="00D5388B" w:rsidP="00DB01D6">
      <w:pPr>
        <w:numPr>
          <w:ilvl w:val="0"/>
          <w:numId w:val="95"/>
        </w:numPr>
        <w:spacing w:before="100" w:beforeAutospacing="1" w:after="100" w:afterAutospacing="1" w:line="240" w:lineRule="auto"/>
        <w:ind w:left="434"/>
        <w:rPr>
          <w:ins w:id="94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46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(46 — 7 * 3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5</w:t>
        </w:r>
      </w:ins>
    </w:p>
    <w:p w:rsidR="00D5388B" w:rsidRPr="00D5388B" w:rsidRDefault="00D5388B" w:rsidP="00DB01D6">
      <w:pPr>
        <w:numPr>
          <w:ilvl w:val="0"/>
          <w:numId w:val="95"/>
        </w:numPr>
        <w:spacing w:before="100" w:beforeAutospacing="1" w:after="100" w:afterAutospacing="1" w:line="240" w:lineRule="auto"/>
        <w:ind w:left="434"/>
        <w:rPr>
          <w:ins w:id="94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4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5</w:t>
        </w:r>
      </w:ins>
    </w:p>
    <w:p w:rsidR="00D5388B" w:rsidRPr="00D5388B" w:rsidRDefault="00D5388B" w:rsidP="00DB01D6">
      <w:pPr>
        <w:spacing w:before="100" w:beforeAutospacing="1" w:after="100" w:afterAutospacing="1" w:line="240" w:lineRule="auto"/>
        <w:rPr>
          <w:ins w:id="94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50" w:author="Unknown">
        <w:r w:rsidRPr="00D5388B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ru-RU"/>
          </w:rPr>
          <w:t>Решение задачи 148:</w:t>
        </w:r>
      </w:ins>
    </w:p>
    <w:p w:rsidR="00D5388B" w:rsidRPr="00D5388B" w:rsidRDefault="00D5388B" w:rsidP="00DB01D6">
      <w:pPr>
        <w:numPr>
          <w:ilvl w:val="0"/>
          <w:numId w:val="96"/>
        </w:numPr>
        <w:spacing w:before="100" w:beforeAutospacing="1" w:after="100" w:afterAutospacing="1" w:line="240" w:lineRule="auto"/>
        <w:ind w:left="434"/>
        <w:rPr>
          <w:ins w:id="951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52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1) 2 * 8 = 16</w:t>
        </w:r>
      </w:ins>
    </w:p>
    <w:p w:rsidR="00D5388B" w:rsidRPr="00D5388B" w:rsidRDefault="00D5388B" w:rsidP="00DB01D6">
      <w:pPr>
        <w:numPr>
          <w:ilvl w:val="0"/>
          <w:numId w:val="96"/>
        </w:numPr>
        <w:spacing w:before="100" w:beforeAutospacing="1" w:after="100" w:afterAutospacing="1" w:line="240" w:lineRule="auto"/>
        <w:ind w:left="434"/>
        <w:rPr>
          <w:ins w:id="953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54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2) 44 — 16 = 28</w:t>
        </w:r>
      </w:ins>
    </w:p>
    <w:p w:rsidR="00D5388B" w:rsidRPr="00D5388B" w:rsidRDefault="00D5388B" w:rsidP="00DB01D6">
      <w:pPr>
        <w:numPr>
          <w:ilvl w:val="0"/>
          <w:numId w:val="96"/>
        </w:numPr>
        <w:spacing w:before="100" w:beforeAutospacing="1" w:after="100" w:afterAutospacing="1" w:line="240" w:lineRule="auto"/>
        <w:ind w:left="434"/>
        <w:rPr>
          <w:ins w:id="955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56" w:author="Unknown"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3) 28 : 4 = 7</w:t>
        </w:r>
      </w:ins>
    </w:p>
    <w:p w:rsidR="00D5388B" w:rsidRPr="00D5388B" w:rsidRDefault="00D5388B" w:rsidP="00DB01D6">
      <w:pPr>
        <w:numPr>
          <w:ilvl w:val="0"/>
          <w:numId w:val="96"/>
        </w:numPr>
        <w:spacing w:before="100" w:beforeAutospacing="1" w:after="100" w:afterAutospacing="1" w:line="240" w:lineRule="auto"/>
        <w:ind w:left="434"/>
        <w:rPr>
          <w:ins w:id="957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58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Выражение: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(44 — 2 * 8</w:t>
        </w:r>
        <w:proofErr w:type="gramStart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) :</w:t>
        </w:r>
        <w:proofErr w:type="gramEnd"/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 xml:space="preserve"> 4</w:t>
        </w:r>
      </w:ins>
    </w:p>
    <w:p w:rsidR="00D5388B" w:rsidRPr="00D5388B" w:rsidRDefault="00D5388B" w:rsidP="00DB01D6">
      <w:pPr>
        <w:numPr>
          <w:ilvl w:val="0"/>
          <w:numId w:val="96"/>
        </w:numPr>
        <w:spacing w:before="100" w:beforeAutospacing="1" w:after="100" w:afterAutospacing="1" w:line="240" w:lineRule="auto"/>
        <w:ind w:left="434"/>
        <w:rPr>
          <w:ins w:id="959" w:author="Unknown"/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ins w:id="960" w:author="Unknown">
        <w:r w:rsidRPr="00D5388B">
          <w:rPr>
            <w:rFonts w:ascii="Times New Roman" w:eastAsia="Times New Roman" w:hAnsi="Times New Roman" w:cs="Times New Roman"/>
            <w:i/>
            <w:iCs/>
            <w:color w:val="222222"/>
            <w:sz w:val="24"/>
            <w:szCs w:val="24"/>
            <w:lang w:eastAsia="ru-RU"/>
          </w:rPr>
          <w:t>Ответ:</w:t>
        </w:r>
        <w:r w:rsidRPr="00D5388B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ru-RU"/>
          </w:rPr>
          <w:t> 7</w:t>
        </w:r>
      </w:ins>
    </w:p>
    <w:p w:rsidR="008A43AF" w:rsidRDefault="008A4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3C57" w:rsidRPr="00D5388B" w:rsidRDefault="00A235E6" w:rsidP="00DB01D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A43AF" w:rsidRPr="008A43AF">
          <w:rPr>
            <w:rStyle w:val="a7"/>
            <w:rFonts w:ascii="Times New Roman" w:hAnsi="Times New Roman" w:cs="Times New Roman"/>
            <w:sz w:val="24"/>
            <w:szCs w:val="24"/>
          </w:rPr>
          <w:t>Скачано с www.znanio.ru</w:t>
        </w:r>
      </w:hyperlink>
    </w:p>
    <w:sectPr w:rsidR="00DC3C57" w:rsidRPr="00D5388B" w:rsidSect="00D5388B">
      <w:pgSz w:w="11906" w:h="16838"/>
      <w:pgMar w:top="142" w:right="850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471C"/>
    <w:multiLevelType w:val="multilevel"/>
    <w:tmpl w:val="8CC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4ED7"/>
    <w:multiLevelType w:val="multilevel"/>
    <w:tmpl w:val="A9D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E1B1B"/>
    <w:multiLevelType w:val="multilevel"/>
    <w:tmpl w:val="0380B3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66859"/>
    <w:multiLevelType w:val="multilevel"/>
    <w:tmpl w:val="DB1A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709C1"/>
    <w:multiLevelType w:val="multilevel"/>
    <w:tmpl w:val="AAC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45E71"/>
    <w:multiLevelType w:val="multilevel"/>
    <w:tmpl w:val="A302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4159D"/>
    <w:multiLevelType w:val="multilevel"/>
    <w:tmpl w:val="CDA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51C37"/>
    <w:multiLevelType w:val="multilevel"/>
    <w:tmpl w:val="40E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962B33"/>
    <w:multiLevelType w:val="multilevel"/>
    <w:tmpl w:val="EE8A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8D3DD7"/>
    <w:multiLevelType w:val="multilevel"/>
    <w:tmpl w:val="5582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00F0E"/>
    <w:multiLevelType w:val="multilevel"/>
    <w:tmpl w:val="9A9C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5D4932"/>
    <w:multiLevelType w:val="multilevel"/>
    <w:tmpl w:val="6EA8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2E5BA6"/>
    <w:multiLevelType w:val="multilevel"/>
    <w:tmpl w:val="846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AB24B4"/>
    <w:multiLevelType w:val="multilevel"/>
    <w:tmpl w:val="981A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C86FB1"/>
    <w:multiLevelType w:val="multilevel"/>
    <w:tmpl w:val="6D5C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3F3874"/>
    <w:multiLevelType w:val="multilevel"/>
    <w:tmpl w:val="EAE4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17B33"/>
    <w:multiLevelType w:val="multilevel"/>
    <w:tmpl w:val="4058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D4F75"/>
    <w:multiLevelType w:val="multilevel"/>
    <w:tmpl w:val="F7FC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8C1755"/>
    <w:multiLevelType w:val="multilevel"/>
    <w:tmpl w:val="9D56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2F1204"/>
    <w:multiLevelType w:val="multilevel"/>
    <w:tmpl w:val="C780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160448"/>
    <w:multiLevelType w:val="multilevel"/>
    <w:tmpl w:val="D3B0C1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CD02F0"/>
    <w:multiLevelType w:val="multilevel"/>
    <w:tmpl w:val="D9F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1536D9"/>
    <w:multiLevelType w:val="multilevel"/>
    <w:tmpl w:val="A428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AF53D0"/>
    <w:multiLevelType w:val="multilevel"/>
    <w:tmpl w:val="1F98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E55C91"/>
    <w:multiLevelType w:val="multilevel"/>
    <w:tmpl w:val="C840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00552A"/>
    <w:multiLevelType w:val="multilevel"/>
    <w:tmpl w:val="D030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881EB6"/>
    <w:multiLevelType w:val="multilevel"/>
    <w:tmpl w:val="C4B8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9E42EA"/>
    <w:multiLevelType w:val="multilevel"/>
    <w:tmpl w:val="99F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7A21FA"/>
    <w:multiLevelType w:val="multilevel"/>
    <w:tmpl w:val="412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A5660D"/>
    <w:multiLevelType w:val="multilevel"/>
    <w:tmpl w:val="C00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5C40EA"/>
    <w:multiLevelType w:val="multilevel"/>
    <w:tmpl w:val="2900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7845F2"/>
    <w:multiLevelType w:val="multilevel"/>
    <w:tmpl w:val="0E4A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D17976"/>
    <w:multiLevelType w:val="multilevel"/>
    <w:tmpl w:val="FA66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4E04EF"/>
    <w:multiLevelType w:val="multilevel"/>
    <w:tmpl w:val="D42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9C17C8"/>
    <w:multiLevelType w:val="multilevel"/>
    <w:tmpl w:val="1E7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8C7624"/>
    <w:multiLevelType w:val="multilevel"/>
    <w:tmpl w:val="2950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3F4D85"/>
    <w:multiLevelType w:val="multilevel"/>
    <w:tmpl w:val="35C4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29422A"/>
    <w:multiLevelType w:val="multilevel"/>
    <w:tmpl w:val="06CE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041824"/>
    <w:multiLevelType w:val="multilevel"/>
    <w:tmpl w:val="CA18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954266"/>
    <w:multiLevelType w:val="multilevel"/>
    <w:tmpl w:val="070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BE583B"/>
    <w:multiLevelType w:val="multilevel"/>
    <w:tmpl w:val="206A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1777D9"/>
    <w:multiLevelType w:val="multilevel"/>
    <w:tmpl w:val="440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E16B78"/>
    <w:multiLevelType w:val="multilevel"/>
    <w:tmpl w:val="4CCC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54201B"/>
    <w:multiLevelType w:val="multilevel"/>
    <w:tmpl w:val="DF6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803CC5"/>
    <w:multiLevelType w:val="multilevel"/>
    <w:tmpl w:val="29A8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BB6977"/>
    <w:multiLevelType w:val="multilevel"/>
    <w:tmpl w:val="6DCE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E11DEF"/>
    <w:multiLevelType w:val="multilevel"/>
    <w:tmpl w:val="35F2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631B5B"/>
    <w:multiLevelType w:val="multilevel"/>
    <w:tmpl w:val="41E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813910"/>
    <w:multiLevelType w:val="multilevel"/>
    <w:tmpl w:val="908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C6564E"/>
    <w:multiLevelType w:val="multilevel"/>
    <w:tmpl w:val="69AA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5E0C69"/>
    <w:multiLevelType w:val="multilevel"/>
    <w:tmpl w:val="958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913D48"/>
    <w:multiLevelType w:val="multilevel"/>
    <w:tmpl w:val="70A8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A41A6C"/>
    <w:multiLevelType w:val="multilevel"/>
    <w:tmpl w:val="A012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75581C"/>
    <w:multiLevelType w:val="multilevel"/>
    <w:tmpl w:val="D5A2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2936A2"/>
    <w:multiLevelType w:val="multilevel"/>
    <w:tmpl w:val="4574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A01AC2"/>
    <w:multiLevelType w:val="multilevel"/>
    <w:tmpl w:val="670E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D3171E"/>
    <w:multiLevelType w:val="multilevel"/>
    <w:tmpl w:val="07E4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EA0D01"/>
    <w:multiLevelType w:val="multilevel"/>
    <w:tmpl w:val="2DC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1A26E1"/>
    <w:multiLevelType w:val="multilevel"/>
    <w:tmpl w:val="9BDA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276EBC"/>
    <w:multiLevelType w:val="multilevel"/>
    <w:tmpl w:val="009CC5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80B1273"/>
    <w:multiLevelType w:val="multilevel"/>
    <w:tmpl w:val="03D2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D072FE"/>
    <w:multiLevelType w:val="multilevel"/>
    <w:tmpl w:val="931A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2A60E9"/>
    <w:multiLevelType w:val="multilevel"/>
    <w:tmpl w:val="107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1818A1"/>
    <w:multiLevelType w:val="multilevel"/>
    <w:tmpl w:val="3E2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711596"/>
    <w:multiLevelType w:val="multilevel"/>
    <w:tmpl w:val="C30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326AA1"/>
    <w:multiLevelType w:val="multilevel"/>
    <w:tmpl w:val="FD0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9D7C57"/>
    <w:multiLevelType w:val="multilevel"/>
    <w:tmpl w:val="F612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696511"/>
    <w:multiLevelType w:val="multilevel"/>
    <w:tmpl w:val="2394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4442D3"/>
    <w:multiLevelType w:val="multilevel"/>
    <w:tmpl w:val="C520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367663"/>
    <w:multiLevelType w:val="multilevel"/>
    <w:tmpl w:val="0884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F3592C"/>
    <w:multiLevelType w:val="multilevel"/>
    <w:tmpl w:val="6A7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157C9B"/>
    <w:multiLevelType w:val="multilevel"/>
    <w:tmpl w:val="22AE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342CE8"/>
    <w:multiLevelType w:val="multilevel"/>
    <w:tmpl w:val="DB36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313F49"/>
    <w:multiLevelType w:val="multilevel"/>
    <w:tmpl w:val="04A4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BEA7450"/>
    <w:multiLevelType w:val="multilevel"/>
    <w:tmpl w:val="E0DA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3A561F"/>
    <w:multiLevelType w:val="multilevel"/>
    <w:tmpl w:val="4966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497C62"/>
    <w:multiLevelType w:val="multilevel"/>
    <w:tmpl w:val="2BD2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2F0883"/>
    <w:multiLevelType w:val="multilevel"/>
    <w:tmpl w:val="5550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A57DD9"/>
    <w:multiLevelType w:val="multilevel"/>
    <w:tmpl w:val="9440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B33901"/>
    <w:multiLevelType w:val="multilevel"/>
    <w:tmpl w:val="117C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293ECF"/>
    <w:multiLevelType w:val="multilevel"/>
    <w:tmpl w:val="73DC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A006C1"/>
    <w:multiLevelType w:val="multilevel"/>
    <w:tmpl w:val="A5A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3E182A"/>
    <w:multiLevelType w:val="multilevel"/>
    <w:tmpl w:val="76CC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1608E1"/>
    <w:multiLevelType w:val="multilevel"/>
    <w:tmpl w:val="3E1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7428E7"/>
    <w:multiLevelType w:val="multilevel"/>
    <w:tmpl w:val="D762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A400AF"/>
    <w:multiLevelType w:val="multilevel"/>
    <w:tmpl w:val="F58E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027A4C"/>
    <w:multiLevelType w:val="multilevel"/>
    <w:tmpl w:val="159E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5103EB"/>
    <w:multiLevelType w:val="multilevel"/>
    <w:tmpl w:val="1F1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125630"/>
    <w:multiLevelType w:val="multilevel"/>
    <w:tmpl w:val="54F0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6F7A63"/>
    <w:multiLevelType w:val="multilevel"/>
    <w:tmpl w:val="DDC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0F3D26"/>
    <w:multiLevelType w:val="multilevel"/>
    <w:tmpl w:val="4DD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0C7573"/>
    <w:multiLevelType w:val="multilevel"/>
    <w:tmpl w:val="3EFA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6873B5"/>
    <w:multiLevelType w:val="multilevel"/>
    <w:tmpl w:val="57D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F05601"/>
    <w:multiLevelType w:val="multilevel"/>
    <w:tmpl w:val="7116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B24059"/>
    <w:multiLevelType w:val="multilevel"/>
    <w:tmpl w:val="B1F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CE63F7"/>
    <w:multiLevelType w:val="multilevel"/>
    <w:tmpl w:val="A106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3"/>
  </w:num>
  <w:num w:numId="2">
    <w:abstractNumId w:val="75"/>
  </w:num>
  <w:num w:numId="3">
    <w:abstractNumId w:val="28"/>
  </w:num>
  <w:num w:numId="4">
    <w:abstractNumId w:val="73"/>
  </w:num>
  <w:num w:numId="5">
    <w:abstractNumId w:val="38"/>
  </w:num>
  <w:num w:numId="6">
    <w:abstractNumId w:val="57"/>
  </w:num>
  <w:num w:numId="7">
    <w:abstractNumId w:val="61"/>
  </w:num>
  <w:num w:numId="8">
    <w:abstractNumId w:val="46"/>
  </w:num>
  <w:num w:numId="9">
    <w:abstractNumId w:val="89"/>
  </w:num>
  <w:num w:numId="10">
    <w:abstractNumId w:val="47"/>
  </w:num>
  <w:num w:numId="11">
    <w:abstractNumId w:val="32"/>
  </w:num>
  <w:num w:numId="12">
    <w:abstractNumId w:val="95"/>
  </w:num>
  <w:num w:numId="13">
    <w:abstractNumId w:val="48"/>
  </w:num>
  <w:num w:numId="14">
    <w:abstractNumId w:val="18"/>
  </w:num>
  <w:num w:numId="15">
    <w:abstractNumId w:val="26"/>
  </w:num>
  <w:num w:numId="16">
    <w:abstractNumId w:val="7"/>
  </w:num>
  <w:num w:numId="17">
    <w:abstractNumId w:val="40"/>
  </w:num>
  <w:num w:numId="18">
    <w:abstractNumId w:val="72"/>
  </w:num>
  <w:num w:numId="19">
    <w:abstractNumId w:val="17"/>
  </w:num>
  <w:num w:numId="20">
    <w:abstractNumId w:val="14"/>
  </w:num>
  <w:num w:numId="21">
    <w:abstractNumId w:val="63"/>
  </w:num>
  <w:num w:numId="22">
    <w:abstractNumId w:val="55"/>
  </w:num>
  <w:num w:numId="23">
    <w:abstractNumId w:val="53"/>
  </w:num>
  <w:num w:numId="24">
    <w:abstractNumId w:val="88"/>
  </w:num>
  <w:num w:numId="25">
    <w:abstractNumId w:val="54"/>
  </w:num>
  <w:num w:numId="26">
    <w:abstractNumId w:val="34"/>
  </w:num>
  <w:num w:numId="27">
    <w:abstractNumId w:val="94"/>
  </w:num>
  <w:num w:numId="28">
    <w:abstractNumId w:val="0"/>
  </w:num>
  <w:num w:numId="29">
    <w:abstractNumId w:val="62"/>
  </w:num>
  <w:num w:numId="30">
    <w:abstractNumId w:val="19"/>
  </w:num>
  <w:num w:numId="31">
    <w:abstractNumId w:val="81"/>
  </w:num>
  <w:num w:numId="32">
    <w:abstractNumId w:val="65"/>
  </w:num>
  <w:num w:numId="33">
    <w:abstractNumId w:val="21"/>
  </w:num>
  <w:num w:numId="34">
    <w:abstractNumId w:val="56"/>
  </w:num>
  <w:num w:numId="35">
    <w:abstractNumId w:val="76"/>
  </w:num>
  <w:num w:numId="36">
    <w:abstractNumId w:val="68"/>
  </w:num>
  <w:num w:numId="37">
    <w:abstractNumId w:val="6"/>
  </w:num>
  <w:num w:numId="38">
    <w:abstractNumId w:val="11"/>
  </w:num>
  <w:num w:numId="39">
    <w:abstractNumId w:val="41"/>
  </w:num>
  <w:num w:numId="40">
    <w:abstractNumId w:val="67"/>
  </w:num>
  <w:num w:numId="41">
    <w:abstractNumId w:val="43"/>
  </w:num>
  <w:num w:numId="42">
    <w:abstractNumId w:val="13"/>
  </w:num>
  <w:num w:numId="43">
    <w:abstractNumId w:val="59"/>
  </w:num>
  <w:num w:numId="44">
    <w:abstractNumId w:val="20"/>
  </w:num>
  <w:num w:numId="45">
    <w:abstractNumId w:val="2"/>
  </w:num>
  <w:num w:numId="46">
    <w:abstractNumId w:val="51"/>
  </w:num>
  <w:num w:numId="47">
    <w:abstractNumId w:val="93"/>
  </w:num>
  <w:num w:numId="48">
    <w:abstractNumId w:val="23"/>
  </w:num>
  <w:num w:numId="49">
    <w:abstractNumId w:val="42"/>
  </w:num>
  <w:num w:numId="50">
    <w:abstractNumId w:val="78"/>
  </w:num>
  <w:num w:numId="51">
    <w:abstractNumId w:val="30"/>
  </w:num>
  <w:num w:numId="52">
    <w:abstractNumId w:val="5"/>
  </w:num>
  <w:num w:numId="53">
    <w:abstractNumId w:val="31"/>
  </w:num>
  <w:num w:numId="54">
    <w:abstractNumId w:val="64"/>
  </w:num>
  <w:num w:numId="55">
    <w:abstractNumId w:val="22"/>
  </w:num>
  <w:num w:numId="56">
    <w:abstractNumId w:val="12"/>
  </w:num>
  <w:num w:numId="57">
    <w:abstractNumId w:val="71"/>
  </w:num>
  <w:num w:numId="58">
    <w:abstractNumId w:val="85"/>
  </w:num>
  <w:num w:numId="59">
    <w:abstractNumId w:val="36"/>
  </w:num>
  <w:num w:numId="60">
    <w:abstractNumId w:val="58"/>
  </w:num>
  <w:num w:numId="61">
    <w:abstractNumId w:val="82"/>
  </w:num>
  <w:num w:numId="62">
    <w:abstractNumId w:val="39"/>
  </w:num>
  <w:num w:numId="63">
    <w:abstractNumId w:val="84"/>
  </w:num>
  <w:num w:numId="64">
    <w:abstractNumId w:val="66"/>
  </w:num>
  <w:num w:numId="65">
    <w:abstractNumId w:val="70"/>
  </w:num>
  <w:num w:numId="66">
    <w:abstractNumId w:val="87"/>
  </w:num>
  <w:num w:numId="67">
    <w:abstractNumId w:val="8"/>
  </w:num>
  <w:num w:numId="68">
    <w:abstractNumId w:val="9"/>
  </w:num>
  <w:num w:numId="69">
    <w:abstractNumId w:val="4"/>
  </w:num>
  <w:num w:numId="70">
    <w:abstractNumId w:val="69"/>
  </w:num>
  <w:num w:numId="71">
    <w:abstractNumId w:val="86"/>
  </w:num>
  <w:num w:numId="72">
    <w:abstractNumId w:val="60"/>
  </w:num>
  <w:num w:numId="73">
    <w:abstractNumId w:val="45"/>
  </w:num>
  <w:num w:numId="74">
    <w:abstractNumId w:val="10"/>
  </w:num>
  <w:num w:numId="75">
    <w:abstractNumId w:val="35"/>
  </w:num>
  <w:num w:numId="76">
    <w:abstractNumId w:val="90"/>
  </w:num>
  <w:num w:numId="77">
    <w:abstractNumId w:val="92"/>
  </w:num>
  <w:num w:numId="78">
    <w:abstractNumId w:val="77"/>
  </w:num>
  <w:num w:numId="79">
    <w:abstractNumId w:val="16"/>
  </w:num>
  <w:num w:numId="80">
    <w:abstractNumId w:val="74"/>
  </w:num>
  <w:num w:numId="81">
    <w:abstractNumId w:val="33"/>
  </w:num>
  <w:num w:numId="82">
    <w:abstractNumId w:val="15"/>
  </w:num>
  <w:num w:numId="83">
    <w:abstractNumId w:val="29"/>
  </w:num>
  <w:num w:numId="84">
    <w:abstractNumId w:val="79"/>
  </w:num>
  <w:num w:numId="85">
    <w:abstractNumId w:val="80"/>
  </w:num>
  <w:num w:numId="86">
    <w:abstractNumId w:val="27"/>
  </w:num>
  <w:num w:numId="87">
    <w:abstractNumId w:val="44"/>
  </w:num>
  <w:num w:numId="88">
    <w:abstractNumId w:val="1"/>
  </w:num>
  <w:num w:numId="89">
    <w:abstractNumId w:val="3"/>
  </w:num>
  <w:num w:numId="90">
    <w:abstractNumId w:val="52"/>
  </w:num>
  <w:num w:numId="91">
    <w:abstractNumId w:val="37"/>
  </w:num>
  <w:num w:numId="92">
    <w:abstractNumId w:val="50"/>
  </w:num>
  <w:num w:numId="93">
    <w:abstractNumId w:val="25"/>
  </w:num>
  <w:num w:numId="94">
    <w:abstractNumId w:val="49"/>
  </w:num>
  <w:num w:numId="95">
    <w:abstractNumId w:val="24"/>
  </w:num>
  <w:num w:numId="96">
    <w:abstractNumId w:val="91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8B"/>
    <w:rsid w:val="00041879"/>
    <w:rsid w:val="008A43AF"/>
    <w:rsid w:val="00940DB0"/>
    <w:rsid w:val="00A235E6"/>
    <w:rsid w:val="00C57C80"/>
    <w:rsid w:val="00D5388B"/>
    <w:rsid w:val="00DB01D6"/>
    <w:rsid w:val="00E3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0721FB-1D15-44A0-ADFA-BE9C031C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DB0"/>
  </w:style>
  <w:style w:type="paragraph" w:styleId="2">
    <w:name w:val="heading 2"/>
    <w:basedOn w:val="a"/>
    <w:link w:val="20"/>
    <w:uiPriority w:val="9"/>
    <w:qFormat/>
    <w:rsid w:val="00D53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3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38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38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5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rder">
    <w:name w:val="border"/>
    <w:basedOn w:val="a"/>
    <w:rsid w:val="00D5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388B"/>
    <w:rPr>
      <w:b/>
      <w:bCs/>
    </w:rPr>
  </w:style>
  <w:style w:type="paragraph" w:customStyle="1" w:styleId="c10">
    <w:name w:val="c10"/>
    <w:basedOn w:val="a"/>
    <w:rsid w:val="00D5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D5388B"/>
  </w:style>
  <w:style w:type="character" w:customStyle="1" w:styleId="c4">
    <w:name w:val="c4"/>
    <w:basedOn w:val="a0"/>
    <w:rsid w:val="00D5388B"/>
  </w:style>
  <w:style w:type="paragraph" w:styleId="a5">
    <w:name w:val="Balloon Text"/>
    <w:basedOn w:val="a"/>
    <w:link w:val="a6"/>
    <w:uiPriority w:val="99"/>
    <w:semiHidden/>
    <w:unhideWhenUsed/>
    <w:rsid w:val="00D53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88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A4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3817">
              <w:blockQuote w:val="1"/>
              <w:marLeft w:val="434"/>
              <w:marRight w:val="434"/>
              <w:marTop w:val="260"/>
              <w:marBottom w:val="2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45">
              <w:blockQuote w:val="1"/>
              <w:marLeft w:val="434"/>
              <w:marRight w:val="434"/>
              <w:marTop w:val="260"/>
              <w:marBottom w:val="2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33476">
                      <w:blockQuote w:val="1"/>
                      <w:marLeft w:val="434"/>
                      <w:marRight w:val="434"/>
                      <w:marTop w:val="260"/>
                      <w:marBottom w:val="2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19007">
                              <w:blockQuote w:val="1"/>
                              <w:marLeft w:val="434"/>
                              <w:marRight w:val="434"/>
                              <w:marTop w:val="260"/>
                              <w:marBottom w:val="2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59114">
                                  <w:blockQuote w:val="1"/>
                                  <w:marLeft w:val="434"/>
                                  <w:marRight w:val="434"/>
                                  <w:marTop w:val="260"/>
                                  <w:marBottom w:val="2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1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25946">
                                      <w:blockQuote w:val="1"/>
                                      <w:marLeft w:val="434"/>
                                      <w:marRight w:val="434"/>
                                      <w:marTop w:val="260"/>
                                      <w:marBottom w:val="2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6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144540">
                              <w:blockQuote w:val="1"/>
                              <w:marLeft w:val="434"/>
                              <w:marRight w:val="434"/>
                              <w:marTop w:val="260"/>
                              <w:marBottom w:val="2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78546">
                              <w:blockQuote w:val="1"/>
                              <w:marLeft w:val="434"/>
                              <w:marRight w:val="434"/>
                              <w:marTop w:val="260"/>
                              <w:marBottom w:val="2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53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1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3086">
                              <w:blockQuote w:val="1"/>
                              <w:marLeft w:val="434"/>
                              <w:marRight w:val="434"/>
                              <w:marTop w:val="260"/>
                              <w:marBottom w:val="2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1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4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7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4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8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7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8050">
                                  <w:blockQuote w:val="1"/>
                                  <w:marLeft w:val="434"/>
                                  <w:marRight w:val="434"/>
                                  <w:marTop w:val="260"/>
                                  <w:marBottom w:val="2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4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3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7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0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3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34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9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1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04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2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7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97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1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2772">
                                      <w:blockQuote w:val="1"/>
                                      <w:marLeft w:val="434"/>
                                      <w:marRight w:val="434"/>
                                      <w:marTop w:val="260"/>
                                      <w:marBottom w:val="2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82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2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5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27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2363">
                                          <w:blockQuote w:val="1"/>
                                          <w:marLeft w:val="434"/>
                                          <w:marRight w:val="434"/>
                                          <w:marTop w:val="260"/>
                                          <w:marBottom w:val="2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4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5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77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57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45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1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76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19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27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13429">
                                              <w:blockQuote w:val="1"/>
                                              <w:marLeft w:val="434"/>
                                              <w:marRight w:val="434"/>
                                              <w:marTop w:val="260"/>
                                              <w:marBottom w:val="2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32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85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50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29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60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74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26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08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7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51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6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47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54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7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31451">
                                              <w:blockQuote w:val="1"/>
                                              <w:marLeft w:val="434"/>
                                              <w:marRight w:val="434"/>
                                              <w:marTop w:val="260"/>
                                              <w:marBottom w:val="2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nani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5612</Words>
  <Characters>31991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Ваха</dc:creator>
  <cp:lastModifiedBy>102</cp:lastModifiedBy>
  <cp:revision>2</cp:revision>
  <cp:lastPrinted>2023-10-26T11:08:00Z</cp:lastPrinted>
  <dcterms:created xsi:type="dcterms:W3CDTF">2023-10-26T11:20:00Z</dcterms:created>
  <dcterms:modified xsi:type="dcterms:W3CDTF">2023-10-26T11:20:00Z</dcterms:modified>
</cp:coreProperties>
</file>